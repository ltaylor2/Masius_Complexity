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E44C" w14:textId="65A546E4" w:rsidR="00C222D8" w:rsidRDefault="00806389" w:rsidP="00155C55">
      <w:pPr>
        <w:pStyle w:val="NoSpacing"/>
        <w:contextualSpacing/>
        <w:jc w:val="center"/>
        <w:rPr>
          <w:rFonts w:ascii="Times New Roman" w:hAnsi="Times New Roman" w:cs="Times New Roman"/>
          <w:b/>
          <w:sz w:val="24"/>
          <w:szCs w:val="24"/>
        </w:rPr>
      </w:pPr>
      <w:commentRangeStart w:id="0"/>
      <w:r>
        <w:rPr>
          <w:rFonts w:ascii="Times New Roman" w:hAnsi="Times New Roman" w:cs="Times New Roman"/>
          <w:b/>
          <w:sz w:val="24"/>
          <w:szCs w:val="24"/>
        </w:rPr>
        <w:t xml:space="preserve">Multiple </w:t>
      </w:r>
      <w:r w:rsidR="00C222D8">
        <w:rPr>
          <w:rFonts w:ascii="Times New Roman" w:hAnsi="Times New Roman" w:cs="Times New Roman"/>
          <w:b/>
          <w:sz w:val="24"/>
          <w:szCs w:val="24"/>
        </w:rPr>
        <w:t>meanings of complexity in the courtship displays of a lek-mating birds</w:t>
      </w:r>
      <w:commentRangeEnd w:id="0"/>
      <w:r w:rsidR="001B6A59">
        <w:rPr>
          <w:rStyle w:val="CommentReference"/>
          <w:rFonts w:ascii="Times New Roman" w:eastAsia="Times New Roman" w:hAnsi="Times New Roman" w:cs="Times New Roman"/>
        </w:rPr>
        <w:commentReference w:id="0"/>
      </w:r>
    </w:p>
    <w:p w14:paraId="78EBCBA4" w14:textId="77777777" w:rsidR="00C222D8" w:rsidRDefault="00C222D8" w:rsidP="00155C55">
      <w:pPr>
        <w:contextualSpacing/>
        <w:rPr>
          <w:b/>
        </w:rPr>
      </w:pPr>
    </w:p>
    <w:p w14:paraId="7962E6D8" w14:textId="5964158A" w:rsidR="006F4E9C" w:rsidRDefault="006F4E9C" w:rsidP="007961A7">
      <w:pPr>
        <w:tabs>
          <w:tab w:val="left" w:pos="7300"/>
        </w:tabs>
        <w:contextualSpacing/>
        <w:rPr>
          <w:b/>
        </w:rPr>
      </w:pPr>
      <w:r>
        <w:rPr>
          <w:b/>
        </w:rPr>
        <w:t>ABSTRACT</w:t>
      </w:r>
      <w:r w:rsidR="007961A7">
        <w:rPr>
          <w:b/>
        </w:rPr>
        <w:tab/>
      </w:r>
    </w:p>
    <w:p w14:paraId="1B0B1420" w14:textId="77777777" w:rsidR="00C222D8" w:rsidRDefault="00C222D8" w:rsidP="00155C55">
      <w:pPr>
        <w:contextualSpacing/>
        <w:rPr>
          <w:b/>
        </w:rPr>
      </w:pPr>
    </w:p>
    <w:p w14:paraId="5FDEC124" w14:textId="34BBDD22" w:rsidR="00627F5C" w:rsidRPr="0041162A" w:rsidRDefault="00030C5D" w:rsidP="00155C55">
      <w:pPr>
        <w:contextualSpacing/>
      </w:pPr>
      <w:r w:rsidRPr="00200C83">
        <w:t>In</w:t>
      </w:r>
      <w:r w:rsidR="00464C82">
        <w:t xml:space="preserve"> polygynous</w:t>
      </w:r>
      <w:r w:rsidRPr="00200C83">
        <w:t xml:space="preserve"> lek mating systems, </w:t>
      </w:r>
      <w:r w:rsidR="00441EED">
        <w:t>males perform complex courtship displays for females.</w:t>
      </w:r>
      <w:r w:rsidRPr="00200C83">
        <w:t xml:space="preserve"> </w:t>
      </w:r>
      <w:r w:rsidR="009C1FBC">
        <w:t>S</w:t>
      </w:r>
      <w:r w:rsidR="004B0C4E">
        <w:t xml:space="preserve">tudies of </w:t>
      </w:r>
      <w:r w:rsidR="004A42EF">
        <w:t xml:space="preserve">courtship displays, especially </w:t>
      </w:r>
      <w:r w:rsidR="004B0C4E">
        <w:t xml:space="preserve">vocal </w:t>
      </w:r>
      <w:r w:rsidR="008910AD">
        <w:t>displays in birds</w:t>
      </w:r>
      <w:r w:rsidR="004A42EF">
        <w:t xml:space="preserve">, </w:t>
      </w:r>
      <w:r w:rsidR="00F6200C">
        <w:t>have</w:t>
      </w:r>
      <w:r w:rsidRPr="00200C83">
        <w:t xml:space="preserve"> </w:t>
      </w:r>
      <w:r>
        <w:t>linked</w:t>
      </w:r>
      <w:r w:rsidRPr="00200C83">
        <w:t xml:space="preserve"> reproductive success</w:t>
      </w:r>
      <w:r w:rsidR="008B2ACB">
        <w:t xml:space="preserve"> to behavioral complexity</w:t>
      </w:r>
      <w:r w:rsidR="005A3F38">
        <w:t xml:space="preserve">. </w:t>
      </w:r>
      <w:r w:rsidR="00FD47DB">
        <w:t>T</w:t>
      </w:r>
      <w:r w:rsidR="005A3F38">
        <w:t xml:space="preserve">hese studies </w:t>
      </w:r>
      <w:r w:rsidR="00D54140">
        <w:t xml:space="preserve">often </w:t>
      </w:r>
      <w:r w:rsidR="0025661D">
        <w:t>address</w:t>
      </w:r>
      <w:r w:rsidR="007132D7">
        <w:t xml:space="preserve"> a simple </w:t>
      </w:r>
      <w:r w:rsidR="00F93F03">
        <w:t>level</w:t>
      </w:r>
      <w:r w:rsidR="00FD47DB">
        <w:t xml:space="preserve"> of complexity</w:t>
      </w:r>
      <w:r w:rsidR="00455B91">
        <w:t>—</w:t>
      </w:r>
      <w:r w:rsidR="0081348A" w:rsidRPr="00695A68">
        <w:t>re</w:t>
      </w:r>
      <w:r w:rsidR="003B29F8" w:rsidRPr="00695A68">
        <w:t>pertoire</w:t>
      </w:r>
      <w:r w:rsidR="003B29F8">
        <w:t xml:space="preserve"> </w:t>
      </w:r>
      <w:r w:rsidR="0007491F">
        <w:t>complexity</w:t>
      </w:r>
      <w:r w:rsidR="00455B91">
        <w:t>—</w:t>
      </w:r>
      <w:r w:rsidR="008912CD">
        <w:t xml:space="preserve">which focuses on </w:t>
      </w:r>
      <w:r w:rsidR="00F23B89">
        <w:t>e.g., the</w:t>
      </w:r>
      <w:r w:rsidR="008912CD">
        <w:t xml:space="preserve"> number of </w:t>
      </w:r>
      <w:r w:rsidR="0007491F">
        <w:t>unique display elements</w:t>
      </w:r>
      <w:r w:rsidR="00BF42A6">
        <w:t xml:space="preserve"> in a display</w:t>
      </w:r>
      <w:r w:rsidR="0081348A">
        <w:t xml:space="preserve">. </w:t>
      </w:r>
      <w:r w:rsidR="00124DED">
        <w:t xml:space="preserve">More recent work </w:t>
      </w:r>
      <w:r w:rsidR="005F71FD">
        <w:t xml:space="preserve">has </w:t>
      </w:r>
      <w:r w:rsidR="008742F1">
        <w:t>begun</w:t>
      </w:r>
      <w:r w:rsidR="00852096">
        <w:t xml:space="preserve"> </w:t>
      </w:r>
      <w:proofErr w:type="spellStart"/>
      <w:r w:rsidR="00052080">
        <w:t>adressing</w:t>
      </w:r>
      <w:proofErr w:type="spellEnd"/>
      <w:r w:rsidR="00A11CC9">
        <w:t xml:space="preserve"> </w:t>
      </w:r>
      <w:r w:rsidR="00124DED">
        <w:t xml:space="preserve">another </w:t>
      </w:r>
      <w:r w:rsidR="00613740">
        <w:t>level</w:t>
      </w:r>
      <w:r w:rsidR="00455B91">
        <w:t xml:space="preserve">—syntax complexity—which focuses on how </w:t>
      </w:r>
      <w:r w:rsidR="00474E99">
        <w:t xml:space="preserve">organisms </w:t>
      </w:r>
      <w:r w:rsidR="005F71FD">
        <w:t>arrange</w:t>
      </w:r>
      <w:r w:rsidR="00474E99">
        <w:t xml:space="preserve"> </w:t>
      </w:r>
      <w:r w:rsidR="00801968">
        <w:t>the elements of their display</w:t>
      </w:r>
      <w:r w:rsidR="00474E99">
        <w:t>.</w:t>
      </w:r>
      <w:r w:rsidR="00B50F3F">
        <w:t xml:space="preserve"> </w:t>
      </w:r>
      <w:r w:rsidRPr="00200C83">
        <w:t xml:space="preserve">We </w:t>
      </w:r>
      <w:r w:rsidR="008B6309">
        <w:t xml:space="preserve">analyze </w:t>
      </w:r>
      <w:r w:rsidR="00B4100D" w:rsidRPr="007E10B2">
        <w:rPr>
          <w:highlight w:val="cyan"/>
        </w:rPr>
        <w:t>35</w:t>
      </w:r>
      <w:r w:rsidR="007E10B2" w:rsidRPr="007E10B2">
        <w:rPr>
          <w:highlight w:val="cyan"/>
        </w:rPr>
        <w:t>3</w:t>
      </w:r>
      <w:r w:rsidR="00D00B1F">
        <w:t xml:space="preserve"> display</w:t>
      </w:r>
      <w:r w:rsidR="00F00F2A">
        <w:t>s of</w:t>
      </w:r>
      <w:r w:rsidRPr="00200C83">
        <w:t xml:space="preserve"> </w:t>
      </w:r>
      <w:r w:rsidR="00897FDD">
        <w:t xml:space="preserve">lek-mating </w:t>
      </w:r>
      <w:r w:rsidRPr="00200C83">
        <w:t>Golden-winged Manakin</w:t>
      </w:r>
      <w:r w:rsidR="00465546">
        <w:t>s</w:t>
      </w:r>
      <w:r w:rsidR="00D00B1F">
        <w:t xml:space="preserve">, </w:t>
      </w:r>
      <w:r w:rsidRPr="00200C83">
        <w:rPr>
          <w:i/>
        </w:rPr>
        <w:t xml:space="preserve">Masius </w:t>
      </w:r>
      <w:proofErr w:type="spellStart"/>
      <w:r w:rsidRPr="00200C83">
        <w:rPr>
          <w:i/>
        </w:rPr>
        <w:t>chrysopterus</w:t>
      </w:r>
      <w:proofErr w:type="spellEnd"/>
      <w:r w:rsidR="005024D2">
        <w:rPr>
          <w:i/>
        </w:rPr>
        <w:t>,</w:t>
      </w:r>
      <w:r w:rsidR="005024D2">
        <w:rPr>
          <w:iCs/>
        </w:rPr>
        <w:t xml:space="preserve"> </w:t>
      </w:r>
      <w:r w:rsidR="00F00F2A">
        <w:rPr>
          <w:iCs/>
        </w:rPr>
        <w:t xml:space="preserve">by coding </w:t>
      </w:r>
      <w:r w:rsidR="0035285F">
        <w:rPr>
          <w:iCs/>
        </w:rPr>
        <w:t xml:space="preserve">their </w:t>
      </w:r>
      <w:r w:rsidR="00B71C05">
        <w:rPr>
          <w:iCs/>
        </w:rPr>
        <w:t xml:space="preserve">dances </w:t>
      </w:r>
      <w:r w:rsidR="00F00F2A">
        <w:rPr>
          <w:iCs/>
        </w:rPr>
        <w:t xml:space="preserve">as strings of behavioral </w:t>
      </w:r>
      <w:r w:rsidR="00826D6F">
        <w:rPr>
          <w:iCs/>
        </w:rPr>
        <w:t>elements</w:t>
      </w:r>
      <w:r w:rsidR="00F00F2A">
        <w:rPr>
          <w:iCs/>
        </w:rPr>
        <w:t xml:space="preserve">. </w:t>
      </w:r>
      <w:r w:rsidR="00C76298">
        <w:rPr>
          <w:iCs/>
        </w:rPr>
        <w:t>W</w:t>
      </w:r>
      <w:r w:rsidR="00772C93">
        <w:rPr>
          <w:iCs/>
        </w:rPr>
        <w:t>e</w:t>
      </w:r>
      <w:r w:rsidR="00281032">
        <w:rPr>
          <w:iCs/>
        </w:rPr>
        <w:t xml:space="preserve"> </w:t>
      </w:r>
      <w:r w:rsidR="001824FB">
        <w:rPr>
          <w:iCs/>
        </w:rPr>
        <w:t xml:space="preserve">calculate </w:t>
      </w:r>
      <w:r w:rsidR="00B13E94">
        <w:rPr>
          <w:iCs/>
        </w:rPr>
        <w:t xml:space="preserve">simple measures of </w:t>
      </w:r>
      <w:r w:rsidR="00772C93">
        <w:rPr>
          <w:iCs/>
        </w:rPr>
        <w:t>repertoire complexity</w:t>
      </w:r>
      <w:r w:rsidR="00FF4EA0">
        <w:rPr>
          <w:iCs/>
        </w:rPr>
        <w:t xml:space="preserve"> </w:t>
      </w:r>
      <w:r w:rsidR="00C96A69">
        <w:rPr>
          <w:iCs/>
        </w:rPr>
        <w:t>along with</w:t>
      </w:r>
      <w:r w:rsidR="000467F2">
        <w:rPr>
          <w:iCs/>
        </w:rPr>
        <w:t xml:space="preserve"> </w:t>
      </w:r>
      <w:r w:rsidR="0000132E">
        <w:rPr>
          <w:iCs/>
        </w:rPr>
        <w:t xml:space="preserve">measures </w:t>
      </w:r>
      <w:r w:rsidR="00620D9C">
        <w:rPr>
          <w:iCs/>
        </w:rPr>
        <w:t xml:space="preserve">of syntax complexity </w:t>
      </w:r>
      <w:r w:rsidR="008E3D17">
        <w:rPr>
          <w:iCs/>
        </w:rPr>
        <w:t xml:space="preserve">using methods from </w:t>
      </w:r>
      <w:r w:rsidR="003330EF">
        <w:rPr>
          <w:iCs/>
        </w:rPr>
        <w:t xml:space="preserve">information </w:t>
      </w:r>
      <w:r w:rsidR="008E3D17">
        <w:rPr>
          <w:iCs/>
        </w:rPr>
        <w:t xml:space="preserve">science </w:t>
      </w:r>
      <w:r w:rsidR="00620D9C">
        <w:rPr>
          <w:iCs/>
        </w:rPr>
        <w:t>(</w:t>
      </w:r>
      <w:r w:rsidR="00B7335C">
        <w:rPr>
          <w:iCs/>
        </w:rPr>
        <w:t xml:space="preserve">Shannon </w:t>
      </w:r>
      <w:r w:rsidR="00271C1A">
        <w:rPr>
          <w:iCs/>
        </w:rPr>
        <w:t>entropy</w:t>
      </w:r>
      <w:r w:rsidR="003330EF">
        <w:rPr>
          <w:iCs/>
        </w:rPr>
        <w:t xml:space="preserve"> and</w:t>
      </w:r>
      <w:r w:rsidR="00620D9C">
        <w:rPr>
          <w:iCs/>
        </w:rPr>
        <w:t xml:space="preserve"> </w:t>
      </w:r>
      <w:r w:rsidR="00525BB2">
        <w:rPr>
          <w:iCs/>
        </w:rPr>
        <w:t xml:space="preserve">string </w:t>
      </w:r>
      <w:r w:rsidR="007C4BB2">
        <w:rPr>
          <w:iCs/>
        </w:rPr>
        <w:t>compressibility</w:t>
      </w:r>
      <w:r w:rsidR="00E02EF5">
        <w:rPr>
          <w:iCs/>
        </w:rPr>
        <w:t>).</w:t>
      </w:r>
      <w:r w:rsidR="00CD79F2">
        <w:rPr>
          <w:iCs/>
        </w:rPr>
        <w:t xml:space="preserve"> </w:t>
      </w:r>
      <w:r w:rsidR="00436B4B">
        <w:rPr>
          <w:iCs/>
        </w:rPr>
        <w:t xml:space="preserve">We find that </w:t>
      </w:r>
      <w:r w:rsidR="00436B4B">
        <w:t xml:space="preserve">solo male displays (SOLO) were the most complex, </w:t>
      </w:r>
      <w:r w:rsidR="00DA35C6">
        <w:t xml:space="preserve">whereas </w:t>
      </w:r>
      <w:r w:rsidR="005033D7">
        <w:t xml:space="preserve">unsuccessful </w:t>
      </w:r>
      <w:r w:rsidR="00983A56">
        <w:t>displays performed for a female audience (</w:t>
      </w:r>
      <w:r w:rsidR="006427A9">
        <w:t>AUDI</w:t>
      </w:r>
      <w:r w:rsidR="00983A56">
        <w:t>)</w:t>
      </w:r>
      <w:r w:rsidR="00B34683">
        <w:t xml:space="preserve"> </w:t>
      </w:r>
      <w:r w:rsidR="00983A56">
        <w:t>were of intermediate complexity</w:t>
      </w:r>
      <w:r w:rsidR="00436B4B">
        <w:t>, and</w:t>
      </w:r>
      <w:r w:rsidR="00C7151F">
        <w:t xml:space="preserve"> </w:t>
      </w:r>
      <w:r w:rsidR="00436B4B">
        <w:t>successful displays ending in copulation (COP</w:t>
      </w:r>
      <w:r w:rsidR="006D07D4">
        <w:t>, n</w:t>
      </w:r>
      <w:r w:rsidR="00D26114">
        <w:t xml:space="preserve"> </w:t>
      </w:r>
      <w:r w:rsidR="006D07D4">
        <w:t>=</w:t>
      </w:r>
      <w:r w:rsidR="00D26114">
        <w:t xml:space="preserve"> </w:t>
      </w:r>
      <w:r w:rsidR="006D07D4" w:rsidRPr="00E54EEF">
        <w:rPr>
          <w:highlight w:val="cyan"/>
        </w:rPr>
        <w:t>1</w:t>
      </w:r>
      <w:r w:rsidR="007E10B2" w:rsidRPr="00E54EEF">
        <w:rPr>
          <w:highlight w:val="cyan"/>
        </w:rPr>
        <w:t>3</w:t>
      </w:r>
      <w:r w:rsidR="00436B4B">
        <w:t>)</w:t>
      </w:r>
      <w:r w:rsidR="00C7151F">
        <w:t xml:space="preserve"> were the simplest in terms of both repertoire and syntax</w:t>
      </w:r>
      <w:r w:rsidR="00983A56">
        <w:t xml:space="preserve">. </w:t>
      </w:r>
      <w:r w:rsidR="005033D7">
        <w:t xml:space="preserve">Using </w:t>
      </w:r>
      <w:proofErr w:type="spellStart"/>
      <w:r w:rsidR="005033D7">
        <w:t>Jaro</w:t>
      </w:r>
      <w:proofErr w:type="spellEnd"/>
      <w:r w:rsidR="005033D7">
        <w:t xml:space="preserve"> string distance, a method from record-linkage theory, we find tha</w:t>
      </w:r>
      <w:r w:rsidR="0037189A">
        <w:t xml:space="preserve">t </w:t>
      </w:r>
      <w:r w:rsidR="00E27E69">
        <w:t>COP displays were the most uniform and that displays</w:t>
      </w:r>
      <w:r w:rsidR="00D8390D">
        <w:t xml:space="preserve"> varied more across</w:t>
      </w:r>
      <w:r w:rsidR="00244E01">
        <w:t xml:space="preserve"> context</w:t>
      </w:r>
      <w:r w:rsidR="007F5639">
        <w:t xml:space="preserve"> </w:t>
      </w:r>
      <w:r w:rsidR="005033D7">
        <w:t>(</w:t>
      </w:r>
      <w:r w:rsidR="009E23FE">
        <w:t xml:space="preserve">SOLO, </w:t>
      </w:r>
      <w:r w:rsidR="00697E1A">
        <w:t>AUDI</w:t>
      </w:r>
      <w:r w:rsidR="009E23FE">
        <w:t xml:space="preserve">, COP) </w:t>
      </w:r>
      <w:r w:rsidR="0037189A">
        <w:t xml:space="preserve">than </w:t>
      </w:r>
      <w:r w:rsidR="00244E01">
        <w:t xml:space="preserve">across </w:t>
      </w:r>
      <w:r w:rsidR="0037189A">
        <w:t>individua</w:t>
      </w:r>
      <w:r w:rsidR="00244E01">
        <w:t>l</w:t>
      </w:r>
      <w:r w:rsidR="007F5639">
        <w:t>.</w:t>
      </w:r>
      <w:r w:rsidR="0094788D">
        <w:t xml:space="preserve"> </w:t>
      </w:r>
      <w:r w:rsidR="00F44748">
        <w:t xml:space="preserve">Females </w:t>
      </w:r>
      <w:r w:rsidR="00D22369">
        <w:t>chose to copulate</w:t>
      </w:r>
      <w:r w:rsidR="009F400B">
        <w:t xml:space="preserve"> after</w:t>
      </w:r>
      <w:r w:rsidR="00BD6403">
        <w:t xml:space="preserve"> </w:t>
      </w:r>
      <w:r w:rsidR="00AA27AD">
        <w:t>simple</w:t>
      </w:r>
      <w:r w:rsidR="001422B6">
        <w:t xml:space="preserve"> </w:t>
      </w:r>
      <w:r w:rsidR="002344EC">
        <w:t>displays building to a dramatic high-speed element</w:t>
      </w:r>
      <w:r w:rsidR="00281C25">
        <w:t xml:space="preserve"> (</w:t>
      </w:r>
      <w:r w:rsidR="007F5639">
        <w:t>a</w:t>
      </w:r>
      <w:r w:rsidR="002344EC">
        <w:t>udible log-approach</w:t>
      </w:r>
      <w:r w:rsidR="00CC5B8D">
        <w:t xml:space="preserve"> dive</w:t>
      </w:r>
      <w:r w:rsidR="00281C25">
        <w:t>)</w:t>
      </w:r>
      <w:r w:rsidR="002344EC">
        <w:t>.</w:t>
      </w:r>
      <w:r w:rsidR="00471645">
        <w:t xml:space="preserve"> </w:t>
      </w:r>
      <w:r w:rsidR="00FD6B1C">
        <w:t xml:space="preserve">Our results </w:t>
      </w:r>
      <w:r w:rsidR="00D330F9">
        <w:t>raise</w:t>
      </w:r>
      <w:r w:rsidR="00B16B58">
        <w:t xml:space="preserve"> questions</w:t>
      </w:r>
      <w:r w:rsidR="00155C55">
        <w:t xml:space="preserve"> about </w:t>
      </w:r>
      <w:r w:rsidR="007816AE">
        <w:t xml:space="preserve">fundamental </w:t>
      </w:r>
      <w:r w:rsidR="00155C55">
        <w:t>differences between song and dance display</w:t>
      </w:r>
      <w:r w:rsidR="00A05139">
        <w:t xml:space="preserve">s and highlight the need for a third </w:t>
      </w:r>
      <w:r w:rsidR="008020EA">
        <w:t xml:space="preserve">level of </w:t>
      </w:r>
      <w:r w:rsidR="00321FD7">
        <w:t>complexity</w:t>
      </w:r>
      <w:r w:rsidR="00D245D4">
        <w:t>—element complexity</w:t>
      </w:r>
      <w:r w:rsidR="004E331E">
        <w:t xml:space="preserve">—that </w:t>
      </w:r>
      <w:r w:rsidR="00AA1BC2">
        <w:t>reckons with</w:t>
      </w:r>
      <w:r w:rsidR="004E331E">
        <w:t xml:space="preserve"> </w:t>
      </w:r>
      <w:r w:rsidR="0047234F">
        <w:t xml:space="preserve">the </w:t>
      </w:r>
      <w:r w:rsidR="00576320">
        <w:t xml:space="preserve">aesthetic </w:t>
      </w:r>
      <w:r w:rsidR="0047234F">
        <w:t>content of</w:t>
      </w:r>
      <w:r w:rsidR="00DE6869">
        <w:t xml:space="preserve"> </w:t>
      </w:r>
      <w:r w:rsidR="00576320">
        <w:t>display behaviors themselves.</w:t>
      </w:r>
    </w:p>
    <w:p w14:paraId="58A4AEB8" w14:textId="40CFB172" w:rsidR="00F4020A" w:rsidRPr="002D4DDD" w:rsidRDefault="00F4020A" w:rsidP="00155C55">
      <w:pPr>
        <w:contextualSpacing/>
        <w:rPr>
          <w:sz w:val="16"/>
          <w:szCs w:val="16"/>
        </w:rPr>
      </w:pPr>
    </w:p>
    <w:p w14:paraId="4695047F" w14:textId="33FDA113" w:rsidR="001C1147" w:rsidRDefault="001C1147" w:rsidP="00155C55">
      <w:pPr>
        <w:contextualSpacing/>
        <w:rPr>
          <w:b/>
          <w:bCs/>
        </w:rPr>
      </w:pPr>
      <w:r>
        <w:rPr>
          <w:b/>
          <w:bCs/>
        </w:rPr>
        <w:t>KEYWORDS</w:t>
      </w:r>
    </w:p>
    <w:p w14:paraId="7C3FB4EE" w14:textId="77777777" w:rsidR="00286C37" w:rsidRDefault="00286C37" w:rsidP="00155C55">
      <w:pPr>
        <w:contextualSpacing/>
      </w:pPr>
    </w:p>
    <w:p w14:paraId="71A3103F" w14:textId="74D942BC" w:rsidR="00C04251" w:rsidRPr="004A42EF" w:rsidRDefault="00A36A36" w:rsidP="00155C55">
      <w:pPr>
        <w:contextualSpacing/>
        <w:rPr>
          <w:rStyle w:val="Heading2Char"/>
          <w:rFonts w:ascii="Times New Roman" w:eastAsia="Times New Roman" w:hAnsi="Times New Roman" w:cs="Times New Roman"/>
          <w:color w:val="auto"/>
          <w:sz w:val="24"/>
          <w:szCs w:val="24"/>
        </w:rPr>
      </w:pPr>
      <w:r>
        <w:t>complexity</w:t>
      </w:r>
      <w:r w:rsidR="00B451EB">
        <w:t xml:space="preserve">, repertoire, syntax, </w:t>
      </w:r>
      <w:r w:rsidR="00D52B3E">
        <w:t xml:space="preserve">courtship, </w:t>
      </w:r>
      <w:r w:rsidR="00B451EB">
        <w:t xml:space="preserve">display element, </w:t>
      </w:r>
      <w:r w:rsidR="00F4020A">
        <w:t xml:space="preserve">lossless compression, entropy, </w:t>
      </w:r>
      <w:proofErr w:type="spellStart"/>
      <w:r w:rsidR="00F4020A">
        <w:t>Jaro</w:t>
      </w:r>
      <w:proofErr w:type="spellEnd"/>
      <w:r w:rsidR="00F4020A">
        <w:t xml:space="preserve"> string distance, </w:t>
      </w:r>
      <w:r w:rsidR="00D52B3E">
        <w:t xml:space="preserve">lek, </w:t>
      </w:r>
      <w:r w:rsidR="00C04251">
        <w:t>manakin</w:t>
      </w:r>
      <w:bookmarkStart w:id="1" w:name="_Toc41391822"/>
      <w:r w:rsidR="00EE16EE">
        <w:rPr>
          <w:rStyle w:val="Heading2Char"/>
          <w:rFonts w:ascii="Times New Roman" w:hAnsi="Times New Roman" w:cs="Times New Roman"/>
          <w:color w:val="auto"/>
        </w:rPr>
        <w:t xml:space="preserve"> </w:t>
      </w:r>
      <w:r w:rsidR="00C04251">
        <w:rPr>
          <w:rStyle w:val="Heading2Char"/>
          <w:rFonts w:ascii="Times New Roman" w:hAnsi="Times New Roman" w:cs="Times New Roman"/>
          <w:color w:val="auto"/>
        </w:rPr>
        <w:br w:type="page"/>
      </w:r>
    </w:p>
    <w:p w14:paraId="0BA144A4" w14:textId="0C25929B" w:rsidR="00155C55" w:rsidRDefault="00030C5D" w:rsidP="00770FF7">
      <w:pPr>
        <w:pStyle w:val="Heading2"/>
        <w:contextualSpacing/>
        <w:rPr>
          <w:rStyle w:val="Heading2Char"/>
          <w:rFonts w:ascii="Times New Roman" w:hAnsi="Times New Roman" w:cs="Times New Roman"/>
          <w:b/>
          <w:color w:val="auto"/>
          <w:sz w:val="24"/>
          <w:szCs w:val="24"/>
        </w:rPr>
      </w:pPr>
      <w:r w:rsidRPr="006F4E9C">
        <w:rPr>
          <w:rStyle w:val="Heading2Char"/>
          <w:rFonts w:ascii="Times New Roman" w:hAnsi="Times New Roman" w:cs="Times New Roman"/>
          <w:b/>
          <w:color w:val="auto"/>
          <w:sz w:val="24"/>
          <w:szCs w:val="24"/>
        </w:rPr>
        <w:lastRenderedPageBreak/>
        <w:t>INTRODUCTION</w:t>
      </w:r>
      <w:bookmarkEnd w:id="1"/>
    </w:p>
    <w:p w14:paraId="58A35D6F" w14:textId="77777777" w:rsidR="008F3EA2" w:rsidRPr="008F3EA2" w:rsidRDefault="008F3EA2" w:rsidP="008F3EA2"/>
    <w:p w14:paraId="6441C3A7" w14:textId="2C688EFB" w:rsidR="00030C5D" w:rsidRDefault="00030C5D" w:rsidP="00155C55">
      <w:pPr>
        <w:pStyle w:val="Heading2"/>
        <w:contextualSpacing/>
        <w:rPr>
          <w:rFonts w:ascii="Times New Roman" w:hAnsi="Times New Roman" w:cs="Times New Roman"/>
          <w:b/>
          <w:color w:val="auto"/>
          <w:sz w:val="24"/>
          <w:szCs w:val="24"/>
        </w:rPr>
      </w:pPr>
      <w:bookmarkStart w:id="2" w:name="_Toc41391823"/>
      <w:r w:rsidRPr="002A78F2">
        <w:rPr>
          <w:rFonts w:ascii="Times New Roman" w:hAnsi="Times New Roman" w:cs="Times New Roman"/>
          <w:b/>
          <w:color w:val="auto"/>
          <w:sz w:val="24"/>
          <w:szCs w:val="24"/>
        </w:rPr>
        <w:t>METHODS</w:t>
      </w:r>
      <w:bookmarkEnd w:id="2"/>
    </w:p>
    <w:p w14:paraId="4241F2DF" w14:textId="77777777" w:rsidR="00177864" w:rsidRPr="00177864" w:rsidRDefault="00177864" w:rsidP="00177864"/>
    <w:p w14:paraId="77B7E6D3" w14:textId="03ADB0F6" w:rsidR="00177864" w:rsidRPr="00035A0B" w:rsidRDefault="00030C5D" w:rsidP="00035A0B">
      <w:pPr>
        <w:pStyle w:val="Heading3"/>
        <w:contextualSpacing/>
        <w:rPr>
          <w:rFonts w:ascii="Times New Roman" w:hAnsi="Times New Roman" w:cs="Times New Roman"/>
          <w:i/>
          <w:color w:val="auto"/>
        </w:rPr>
      </w:pPr>
      <w:bookmarkStart w:id="3" w:name="_Toc40253587"/>
      <w:bookmarkStart w:id="4" w:name="_Toc41391824"/>
      <w:r w:rsidRPr="002A78F2">
        <w:rPr>
          <w:rFonts w:ascii="Times New Roman" w:hAnsi="Times New Roman" w:cs="Times New Roman"/>
          <w:i/>
          <w:color w:val="auto"/>
        </w:rPr>
        <w:t xml:space="preserve">Study </w:t>
      </w:r>
      <w:r w:rsidR="002A78F2" w:rsidRPr="002A78F2">
        <w:rPr>
          <w:rFonts w:ascii="Times New Roman" w:hAnsi="Times New Roman" w:cs="Times New Roman"/>
          <w:i/>
          <w:color w:val="auto"/>
        </w:rPr>
        <w:t>S</w:t>
      </w:r>
      <w:r w:rsidRPr="002A78F2">
        <w:rPr>
          <w:rFonts w:ascii="Times New Roman" w:hAnsi="Times New Roman" w:cs="Times New Roman"/>
          <w:i/>
          <w:color w:val="auto"/>
        </w:rPr>
        <w:t>ite</w:t>
      </w:r>
      <w:bookmarkEnd w:id="3"/>
      <w:bookmarkEnd w:id="4"/>
      <w:r w:rsidR="00125159">
        <w:rPr>
          <w:rFonts w:ascii="Times New Roman" w:hAnsi="Times New Roman" w:cs="Times New Roman"/>
          <w:i/>
          <w:color w:val="auto"/>
        </w:rPr>
        <w:t xml:space="preserve"> </w:t>
      </w:r>
    </w:p>
    <w:p w14:paraId="5ABB70E1" w14:textId="1992D74C" w:rsidR="00030C5D" w:rsidRDefault="00030C5D" w:rsidP="00177864">
      <w:pPr>
        <w:contextualSpacing/>
      </w:pPr>
      <w:r w:rsidRPr="00D8696A">
        <w:t xml:space="preserve">We collected data in </w:t>
      </w:r>
      <w:r w:rsidR="00987CB2">
        <w:t>201</w:t>
      </w:r>
      <w:r w:rsidR="0035675B">
        <w:t>5</w:t>
      </w:r>
      <w:r w:rsidR="00177864">
        <w:t>-</w:t>
      </w:r>
      <w:r w:rsidRPr="00D8696A">
        <w:t>2016</w:t>
      </w:r>
      <w:r w:rsidR="00177864">
        <w:t xml:space="preserve"> (January, June-August)</w:t>
      </w:r>
      <w:r w:rsidRPr="00D8696A">
        <w:t xml:space="preserve"> and 2017</w:t>
      </w:r>
      <w:r w:rsidR="00F22009">
        <w:t xml:space="preserve"> (September-December)</w:t>
      </w:r>
      <w:r w:rsidR="0035675B">
        <w:t xml:space="preserve"> </w:t>
      </w:r>
      <w:r w:rsidRPr="00D8696A">
        <w:t xml:space="preserve">at </w:t>
      </w:r>
      <w:r w:rsidR="00987CB2">
        <w:t xml:space="preserve">the </w:t>
      </w:r>
      <w:proofErr w:type="spellStart"/>
      <w:r w:rsidRPr="00D8696A">
        <w:t>Milpe</w:t>
      </w:r>
      <w:proofErr w:type="spellEnd"/>
      <w:r w:rsidRPr="00D8696A">
        <w:t xml:space="preserve"> Bird Sanctuary</w:t>
      </w:r>
      <w:r w:rsidR="00987CB2">
        <w:t xml:space="preserve"> of the </w:t>
      </w:r>
      <w:proofErr w:type="spellStart"/>
      <w:r w:rsidR="00987CB2">
        <w:t>Mindo</w:t>
      </w:r>
      <w:proofErr w:type="spellEnd"/>
      <w:r w:rsidR="00987CB2">
        <w:t xml:space="preserve"> </w:t>
      </w:r>
      <w:proofErr w:type="spellStart"/>
      <w:r w:rsidR="00987CB2">
        <w:t>Cloudforest</w:t>
      </w:r>
      <w:proofErr w:type="spellEnd"/>
      <w:r w:rsidR="00987CB2">
        <w:t xml:space="preserve"> Foundation</w:t>
      </w:r>
      <w:r w:rsidRPr="00D8696A">
        <w:t>, in northwestern Ecuador (~0°1’</w:t>
      </w:r>
      <w:proofErr w:type="gramStart"/>
      <w:r w:rsidRPr="00D8696A">
        <w:t>48”N</w:t>
      </w:r>
      <w:proofErr w:type="gramEnd"/>
      <w:r w:rsidRPr="00D8696A">
        <w:t>, 78°57’12” W).</w:t>
      </w:r>
      <w:r w:rsidR="00244A2B">
        <w:t xml:space="preserve"> </w:t>
      </w:r>
      <w:proofErr w:type="spellStart"/>
      <w:r w:rsidRPr="00D8696A">
        <w:t>Milpe</w:t>
      </w:r>
      <w:proofErr w:type="spellEnd"/>
      <w:r w:rsidRPr="00D8696A">
        <w:t xml:space="preserve"> comprises 100 </w:t>
      </w:r>
      <w:r w:rsidR="00E13317">
        <w:t>ha</w:t>
      </w:r>
      <w:r w:rsidRPr="00D8696A">
        <w:t xml:space="preserve"> of </w:t>
      </w:r>
      <w:r w:rsidR="005523A1">
        <w:t>w</w:t>
      </w:r>
      <w:r w:rsidRPr="00D8696A">
        <w:t xml:space="preserve">est slope </w:t>
      </w:r>
      <w:proofErr w:type="gramStart"/>
      <w:r w:rsidRPr="00D8696A">
        <w:t>Chocó-Andean forest</w:t>
      </w:r>
      <w:proofErr w:type="gramEnd"/>
      <w:r w:rsidR="00934D5B">
        <w:t xml:space="preserve"> </w:t>
      </w:r>
      <w:r w:rsidR="00E13317">
        <w:t xml:space="preserve">(1,100 m elevation) </w:t>
      </w:r>
      <w:r w:rsidR="00244A2B">
        <w:t>with a network of maintained trails.</w:t>
      </w:r>
      <w:r w:rsidRPr="00D8696A">
        <w:t xml:space="preserve"> </w:t>
      </w:r>
    </w:p>
    <w:p w14:paraId="63916523" w14:textId="498BF296" w:rsidR="00035A0B" w:rsidRDefault="00035A0B" w:rsidP="00177864">
      <w:pPr>
        <w:contextualSpacing/>
      </w:pPr>
    </w:p>
    <w:p w14:paraId="18E645D4" w14:textId="153204BE" w:rsidR="00035A0B" w:rsidRPr="00035A0B" w:rsidRDefault="00035A0B" w:rsidP="00177864">
      <w:pPr>
        <w:contextualSpacing/>
        <w:rPr>
          <w:i/>
          <w:iCs/>
        </w:rPr>
      </w:pPr>
      <w:r>
        <w:rPr>
          <w:i/>
          <w:iCs/>
        </w:rPr>
        <w:t>Study Species</w:t>
      </w:r>
    </w:p>
    <w:p w14:paraId="5F9F91A4" w14:textId="00B1E5C5" w:rsidR="007C65C7" w:rsidRDefault="0096785F" w:rsidP="00B150C4">
      <w:pPr>
        <w:contextualSpacing/>
      </w:pPr>
      <w:r w:rsidRPr="00D8696A">
        <w:t>Male</w:t>
      </w:r>
      <w:r>
        <w:t xml:space="preserve"> </w:t>
      </w:r>
      <w:r w:rsidRPr="0096785F">
        <w:rPr>
          <w:i/>
        </w:rPr>
        <w:t>Masius</w:t>
      </w:r>
      <w:r w:rsidRPr="00D8696A">
        <w:t xml:space="preserve"> </w:t>
      </w:r>
      <w:proofErr w:type="gramStart"/>
      <w:r w:rsidR="007C65C7">
        <w:t>tend</w:t>
      </w:r>
      <w:proofErr w:type="gramEnd"/>
      <w:r w:rsidRPr="00D8696A">
        <w:t xml:space="preserve"> small se</w:t>
      </w:r>
      <w:r w:rsidR="00EA5CC3">
        <w:t>ction</w:t>
      </w:r>
      <w:r w:rsidR="007C65C7">
        <w:t xml:space="preserve">s </w:t>
      </w:r>
      <w:r w:rsidR="00EA5CC3">
        <w:t>of fallen mossy logs (~20–</w:t>
      </w:r>
      <w:r w:rsidRPr="00D8696A">
        <w:t>60 cm</w:t>
      </w:r>
      <w:r w:rsidRPr="00D8696A">
        <w:rPr>
          <w:vertAlign w:val="superscript"/>
        </w:rPr>
        <w:t>2</w:t>
      </w:r>
      <w:r w:rsidRPr="00D8696A">
        <w:t xml:space="preserve"> surface) on which they perform </w:t>
      </w:r>
      <w:r w:rsidR="007C65C7">
        <w:t xml:space="preserve">elaborate gymnastic displays. </w:t>
      </w:r>
      <w:r w:rsidR="007B32BD">
        <w:t xml:space="preserve">Display </w:t>
      </w:r>
      <w:r w:rsidR="002C69B6">
        <w:t>l</w:t>
      </w:r>
      <w:r>
        <w:t>ogs</w:t>
      </w:r>
      <w:r w:rsidR="00030C5D" w:rsidRPr="00D8696A">
        <w:t xml:space="preserve"> are </w:t>
      </w:r>
      <w:r w:rsidR="005B5187">
        <w:t xml:space="preserve">often </w:t>
      </w:r>
      <w:r w:rsidR="00030C5D" w:rsidRPr="00D8696A">
        <w:t>in aural</w:t>
      </w:r>
      <w:r w:rsidR="005B5187">
        <w:t>,</w:t>
      </w:r>
      <w:r w:rsidR="00030C5D" w:rsidRPr="00D8696A">
        <w:t xml:space="preserve"> but </w:t>
      </w:r>
      <w:r>
        <w:t>rarely in</w:t>
      </w:r>
      <w:r w:rsidR="00030C5D" w:rsidRPr="00D8696A">
        <w:t xml:space="preserve"> visual</w:t>
      </w:r>
      <w:r w:rsidR="005B5187">
        <w:t>,</w:t>
      </w:r>
      <w:r w:rsidR="00030C5D" w:rsidRPr="00D8696A">
        <w:t xml:space="preserve"> contact</w:t>
      </w:r>
      <w:r w:rsidR="002C69B6">
        <w:t xml:space="preserve"> with one another</w:t>
      </w:r>
      <w:r w:rsidR="007B32BD">
        <w:t xml:space="preserve"> as part of a</w:t>
      </w:r>
      <w:r w:rsidR="00432A1F">
        <w:t xml:space="preserve"> </w:t>
      </w:r>
      <w:r w:rsidR="00B74D69">
        <w:t>bro</w:t>
      </w:r>
      <w:r w:rsidR="00337283">
        <w:t>a</w:t>
      </w:r>
      <w:r w:rsidR="00B74D69">
        <w:t xml:space="preserve">der, </w:t>
      </w:r>
      <w:r w:rsidR="007B32BD">
        <w:t>dispersed lek</w:t>
      </w:r>
      <w:r w:rsidR="00030C5D" w:rsidRPr="00D8696A">
        <w:t xml:space="preserve"> </w:t>
      </w:r>
      <w:r w:rsidR="00030C5D" w:rsidRPr="004D62B1">
        <w:rPr>
          <w:highlight w:val="yellow"/>
        </w:rPr>
        <w:fldChar w:fldCharType="begin"/>
      </w:r>
      <w:r w:rsidR="00030C5D" w:rsidRPr="004D62B1">
        <w:rPr>
          <w:highlight w:val="yellow"/>
        </w:rPr>
        <w:instrText xml:space="preserve"> ADDIN ZOTERO_ITEM CSL_CITATION {"citationID":"a6n78tuo79","properties":{"formattedCitation":"(Bradbury, 1981)","plainCitation":"(Bradbury, 1981)","noteIndex":0},"citationItems":[{"id":273,"uris":["http://zotero.org/users/local/5nTxvAar/items/28CP76AX"],"uri":["http://zotero.org/users/local/5nTxvAar/items/28CP76AX"],"itemData":{"id":273,"type":"chapter","container-title":"Natural selection and social behavior: recent research and new theory","event-place":"New York","page":"138-169","publisher":"Chiron Press","publisher-place":"New York","title":"The Evolution of Leks","author":[{"family":"Bradbury","given":"Jack W."}],"editor":[{"family":"Alexander","given":"Richard D."},{"family":"Tinkle","given":"Donald W."}],"issued":{"date-parts":[["1981"]]}}}],"schema":"https://github.com/citation-style-language/schema/raw/master/csl-citation.json"} </w:instrText>
      </w:r>
      <w:r w:rsidR="00030C5D" w:rsidRPr="004D62B1">
        <w:rPr>
          <w:highlight w:val="yellow"/>
        </w:rPr>
        <w:fldChar w:fldCharType="separate"/>
      </w:r>
      <w:r w:rsidR="00030C5D" w:rsidRPr="004D62B1">
        <w:rPr>
          <w:highlight w:val="yellow"/>
        </w:rPr>
        <w:t>(Bradbury, 1981)</w:t>
      </w:r>
      <w:r w:rsidR="00030C5D" w:rsidRPr="004D62B1">
        <w:rPr>
          <w:highlight w:val="yellow"/>
        </w:rPr>
        <w:fldChar w:fldCharType="end"/>
      </w:r>
      <w:r w:rsidR="00030C5D" w:rsidRPr="004D62B1">
        <w:rPr>
          <w:highlight w:val="yellow"/>
        </w:rPr>
        <w:t>.</w:t>
      </w:r>
      <w:r w:rsidR="00030C5D" w:rsidRPr="00D8696A">
        <w:t xml:space="preserve"> </w:t>
      </w:r>
      <w:r w:rsidR="00A15A07">
        <w:t xml:space="preserve">As in </w:t>
      </w:r>
      <w:r w:rsidR="0051635D">
        <w:t xml:space="preserve">many </w:t>
      </w:r>
      <w:r w:rsidR="00030C5D" w:rsidRPr="00D8696A">
        <w:t>other manakin species</w:t>
      </w:r>
      <w:r w:rsidR="0051635D">
        <w:t>,</w:t>
      </w:r>
      <w:r w:rsidR="005523A1">
        <w:t xml:space="preserve"> </w:t>
      </w:r>
      <w:r w:rsidR="00EC216A">
        <w:t xml:space="preserve">female </w:t>
      </w:r>
      <w:r w:rsidR="00EC216A" w:rsidRPr="00EC216A">
        <w:rPr>
          <w:i/>
          <w:iCs/>
        </w:rPr>
        <w:t>Masius</w:t>
      </w:r>
      <w:r w:rsidR="00EC216A">
        <w:t xml:space="preserve"> have an overall green plumage while </w:t>
      </w:r>
      <w:r w:rsidR="0018051B" w:rsidRPr="00EC216A">
        <w:t>male</w:t>
      </w:r>
      <w:r w:rsidR="00D3223B" w:rsidRPr="00EC216A">
        <w:t>s</w:t>
      </w:r>
      <w:r w:rsidR="0018051B">
        <w:t xml:space="preserve"> undergo a process of plumage maturation from </w:t>
      </w:r>
      <w:r w:rsidR="00256FC5">
        <w:t xml:space="preserve">predefinitive (green) </w:t>
      </w:r>
      <w:r w:rsidR="0018051B">
        <w:t>to definitive (black</w:t>
      </w:r>
      <w:r w:rsidR="00CD6254">
        <w:t xml:space="preserve">, </w:t>
      </w:r>
      <w:r w:rsidR="00FF1D2D">
        <w:t>golden-yellow</w:t>
      </w:r>
      <w:r w:rsidR="00CD6254">
        <w:t xml:space="preserve">, and/or </w:t>
      </w:r>
      <w:proofErr w:type="gramStart"/>
      <w:r w:rsidR="00CD6254">
        <w:t>orange-red</w:t>
      </w:r>
      <w:proofErr w:type="gramEnd"/>
      <w:r w:rsidR="0018051B">
        <w:t xml:space="preserve">) plumages </w:t>
      </w:r>
      <w:r w:rsidR="004D62B1">
        <w:t>over multiple years (</w:t>
      </w:r>
      <w:r w:rsidR="00EC422D" w:rsidRPr="00C01D5D">
        <w:rPr>
          <w:highlight w:val="yellow"/>
        </w:rPr>
        <w:t xml:space="preserve">Taylor et al. 2020, </w:t>
      </w:r>
      <w:proofErr w:type="spellStart"/>
      <w:r w:rsidR="004D62B1" w:rsidRPr="00C01D5D">
        <w:rPr>
          <w:highlight w:val="yellow"/>
        </w:rPr>
        <w:t>Schaedler</w:t>
      </w:r>
      <w:proofErr w:type="spellEnd"/>
      <w:r w:rsidR="004D62B1" w:rsidRPr="00C01D5D">
        <w:rPr>
          <w:highlight w:val="yellow"/>
        </w:rPr>
        <w:t xml:space="preserve"> et al. 2021</w:t>
      </w:r>
      <w:r w:rsidR="004D62B1">
        <w:t xml:space="preserve">). </w:t>
      </w:r>
      <w:r w:rsidR="00AA44BA">
        <w:t>Some older</w:t>
      </w:r>
      <w:r w:rsidR="00EC422D">
        <w:t xml:space="preserve"> predefinitive</w:t>
      </w:r>
      <w:r w:rsidR="00247FD1">
        <w:t>-plumaged</w:t>
      </w:r>
      <w:r w:rsidR="00EC422D">
        <w:t xml:space="preserve"> males can be identified by </w:t>
      </w:r>
      <w:r w:rsidR="00FF1D2D">
        <w:t>waxy nape feathers</w:t>
      </w:r>
      <w:r w:rsidR="007C65C7">
        <w:t xml:space="preserve">, </w:t>
      </w:r>
      <w:r w:rsidR="004E0508">
        <w:t>a golden horn-like crest,</w:t>
      </w:r>
      <w:r w:rsidR="007C65C7">
        <w:t xml:space="preserve"> or golden forehead feathers. </w:t>
      </w:r>
      <w:r w:rsidR="00EC216A">
        <w:t>F</w:t>
      </w:r>
      <w:r w:rsidR="00EC216A" w:rsidRPr="00D8696A">
        <w:t xml:space="preserve">emales </w:t>
      </w:r>
      <w:r w:rsidR="00EC216A">
        <w:t xml:space="preserve">are only known to copulate </w:t>
      </w:r>
      <w:r w:rsidR="00EC216A" w:rsidRPr="00D8696A">
        <w:t xml:space="preserve">with </w:t>
      </w:r>
      <w:r w:rsidR="00EC216A">
        <w:t>definitive-plumage males</w:t>
      </w:r>
      <w:r w:rsidR="00EC216A" w:rsidRPr="00D8696A">
        <w:t xml:space="preserve"> </w:t>
      </w:r>
      <w:r w:rsidR="00EC216A">
        <w:t>(</w:t>
      </w:r>
      <w:r w:rsidR="00EC216A">
        <w:rPr>
          <w:i/>
          <w:iCs/>
        </w:rPr>
        <w:t>pers. obs.</w:t>
      </w:r>
      <w:r w:rsidR="00EC216A">
        <w:t>)</w:t>
      </w:r>
      <w:r w:rsidR="007C65C7">
        <w:t>.</w:t>
      </w:r>
    </w:p>
    <w:p w14:paraId="024F98A0" w14:textId="77777777" w:rsidR="007C65C7" w:rsidRDefault="007C65C7" w:rsidP="002C69B6">
      <w:pPr>
        <w:contextualSpacing/>
      </w:pPr>
    </w:p>
    <w:p w14:paraId="591A72D8" w14:textId="517A4167" w:rsidR="00125159" w:rsidRDefault="00030C5D" w:rsidP="00BE75F0">
      <w:pPr>
        <w:pStyle w:val="Heading3"/>
        <w:contextualSpacing/>
        <w:rPr>
          <w:rFonts w:ascii="Times New Roman" w:hAnsi="Times New Roman" w:cs="Times New Roman"/>
          <w:i/>
          <w:color w:val="auto"/>
        </w:rPr>
      </w:pPr>
      <w:bookmarkStart w:id="5" w:name="_Toc40253589"/>
      <w:bookmarkStart w:id="6" w:name="_Toc41391826"/>
      <w:r w:rsidRPr="002A78F2">
        <w:rPr>
          <w:rFonts w:ascii="Times New Roman" w:hAnsi="Times New Roman" w:cs="Times New Roman"/>
          <w:i/>
          <w:color w:val="auto"/>
        </w:rPr>
        <w:t xml:space="preserve">Field </w:t>
      </w:r>
      <w:r w:rsidR="002A78F2" w:rsidRPr="002A78F2">
        <w:rPr>
          <w:rFonts w:ascii="Times New Roman" w:hAnsi="Times New Roman" w:cs="Times New Roman"/>
          <w:i/>
          <w:color w:val="auto"/>
        </w:rPr>
        <w:t>M</w:t>
      </w:r>
      <w:r w:rsidRPr="002A78F2">
        <w:rPr>
          <w:rFonts w:ascii="Times New Roman" w:hAnsi="Times New Roman" w:cs="Times New Roman"/>
          <w:i/>
          <w:color w:val="auto"/>
        </w:rPr>
        <w:t>ethods</w:t>
      </w:r>
      <w:bookmarkEnd w:id="5"/>
      <w:bookmarkEnd w:id="6"/>
    </w:p>
    <w:p w14:paraId="5A2BEAFA" w14:textId="768AA1CE" w:rsidR="00C77844" w:rsidRPr="00C77844" w:rsidRDefault="00C77844" w:rsidP="00C77844">
      <w:pPr>
        <w:contextualSpacing/>
        <w:rPr>
          <w:b/>
          <w:u w:val="single"/>
        </w:rPr>
      </w:pPr>
      <w:r w:rsidRPr="00D8696A">
        <w:t xml:space="preserve">We used mist-nets (6 </w:t>
      </w:r>
      <w:r>
        <w:t>or</w:t>
      </w:r>
      <w:r w:rsidRPr="00D8696A">
        <w:t xml:space="preserve"> 12</w:t>
      </w:r>
      <w:r>
        <w:t xml:space="preserve"> </w:t>
      </w:r>
      <w:r w:rsidRPr="00D8696A">
        <w:t>m</w:t>
      </w:r>
      <w:r>
        <w:t xml:space="preserve"> length</w:t>
      </w:r>
      <w:r w:rsidRPr="00D8696A">
        <w:t>, 30mm mesh) to capture and mark individual</w:t>
      </w:r>
      <w:r w:rsidR="00C140D2">
        <w:t xml:space="preserve"> birds</w:t>
      </w:r>
      <w:r w:rsidRPr="00D8696A">
        <w:t xml:space="preserve">. </w:t>
      </w:r>
      <w:r w:rsidRPr="0094510F">
        <w:t xml:space="preserve">All </w:t>
      </w:r>
      <w:r w:rsidRPr="0094510F">
        <w:rPr>
          <w:i/>
        </w:rPr>
        <w:t>Masius</w:t>
      </w:r>
      <w:r w:rsidRPr="00D8696A">
        <w:t xml:space="preserve"> </w:t>
      </w:r>
      <w:proofErr w:type="gramStart"/>
      <w:r w:rsidRPr="00D8696A">
        <w:t>were</w:t>
      </w:r>
      <w:proofErr w:type="gramEnd"/>
      <w:r w:rsidRPr="00D8696A">
        <w:t xml:space="preserve"> banded with a numbered aluminum band and a unique combination of plastic</w:t>
      </w:r>
      <w:r w:rsidR="00DD6828">
        <w:t xml:space="preserve"> color </w:t>
      </w:r>
      <w:r w:rsidRPr="00D8696A">
        <w:t xml:space="preserve">bands. Other species were released immediately. All field methods were approved by the University of Wyoming Institutional Animal Use and Care Committee (Protocol#20160602DM00242-02). </w:t>
      </w:r>
    </w:p>
    <w:p w14:paraId="191FF291" w14:textId="5E772B5A" w:rsidR="00F60132" w:rsidRDefault="007B32BD" w:rsidP="00967E9B">
      <w:pPr>
        <w:ind w:firstLine="720"/>
        <w:contextualSpacing/>
      </w:pPr>
      <w:r>
        <w:t xml:space="preserve">After regular observations to identify </w:t>
      </w:r>
      <w:r w:rsidR="001379EB">
        <w:rPr>
          <w:i/>
          <w:iCs/>
        </w:rPr>
        <w:t xml:space="preserve">Masius </w:t>
      </w:r>
      <w:r>
        <w:t xml:space="preserve">display logs, we monitored </w:t>
      </w:r>
      <w:r w:rsidR="001379EB">
        <w:t xml:space="preserve">logs </w:t>
      </w:r>
      <w:r>
        <w:t xml:space="preserve">with </w:t>
      </w:r>
      <w:r w:rsidR="001379EB">
        <w:t>video cameras</w:t>
      </w:r>
      <w:r w:rsidR="00F3769A">
        <w:t xml:space="preserve">. </w:t>
      </w:r>
      <w:r w:rsidR="00F3769A" w:rsidRPr="00D8696A">
        <w:t xml:space="preserve">We prioritized video surveillance at logs </w:t>
      </w:r>
      <w:r w:rsidR="00804C63">
        <w:t xml:space="preserve">with high manakin activity or female visitation, or at </w:t>
      </w:r>
      <w:proofErr w:type="spellStart"/>
      <w:r w:rsidR="00804C63">
        <w:t>s</w:t>
      </w:r>
      <w:r w:rsidR="00F3769A" w:rsidRPr="00D8696A">
        <w:t>newly</w:t>
      </w:r>
      <w:proofErr w:type="spellEnd"/>
      <w:r w:rsidR="00F3769A" w:rsidRPr="00D8696A">
        <w:t xml:space="preserve"> discovered logs.</w:t>
      </w:r>
      <w:r w:rsidR="00117CEE">
        <w:t xml:space="preserve"> Individual cameras</w:t>
      </w:r>
      <w:r w:rsidR="001379EB">
        <w:t xml:space="preserve"> </w:t>
      </w:r>
      <w:r w:rsidR="00030C5D" w:rsidRPr="00D8696A">
        <w:t xml:space="preserve">(Sony </w:t>
      </w:r>
      <w:proofErr w:type="spellStart"/>
      <w:r w:rsidR="00030C5D" w:rsidRPr="00D8696A">
        <w:t>Handycam</w:t>
      </w:r>
      <w:proofErr w:type="spellEnd"/>
      <w:r w:rsidR="00030C5D" w:rsidRPr="00D8696A">
        <w:t xml:space="preserve"> HDR-CX405 </w:t>
      </w:r>
      <w:r w:rsidR="0094510F">
        <w:t>or</w:t>
      </w:r>
      <w:r w:rsidR="00030C5D" w:rsidRPr="00D8696A">
        <w:t xml:space="preserve"> Sony </w:t>
      </w:r>
      <w:proofErr w:type="spellStart"/>
      <w:r w:rsidR="00030C5D" w:rsidRPr="00D8696A">
        <w:t>Handycam</w:t>
      </w:r>
      <w:proofErr w:type="spellEnd"/>
      <w:r w:rsidR="00030C5D" w:rsidRPr="00D8696A">
        <w:t xml:space="preserve"> HDR-CX240, Sony Corp., Tokyo, Japan) </w:t>
      </w:r>
      <w:r w:rsidR="00117CEE">
        <w:t>were housed in</w:t>
      </w:r>
      <w:r w:rsidR="0094510F" w:rsidRPr="00D8696A">
        <w:t xml:space="preserve"> weatherproof container</w:t>
      </w:r>
      <w:r w:rsidR="0094510F">
        <w:t xml:space="preserve"> </w:t>
      </w:r>
      <w:r w:rsidR="00117CEE">
        <w:t>and powered with an external batter (</w:t>
      </w:r>
      <w:r w:rsidR="0094510F" w:rsidRPr="00D8696A">
        <w:t xml:space="preserve">12v motorcycle battery </w:t>
      </w:r>
      <w:r w:rsidR="00117CEE">
        <w:t xml:space="preserve">or </w:t>
      </w:r>
      <w:r w:rsidR="0094510F" w:rsidRPr="00D8696A">
        <w:t xml:space="preserve">10,000 </w:t>
      </w:r>
      <w:proofErr w:type="spellStart"/>
      <w:r w:rsidR="0094510F" w:rsidRPr="00D8696A">
        <w:t>mAh</w:t>
      </w:r>
      <w:proofErr w:type="spellEnd"/>
      <w:r w:rsidR="0094510F" w:rsidRPr="00D8696A">
        <w:t xml:space="preserve"> GETIHU power bank</w:t>
      </w:r>
      <w:r w:rsidR="00117CEE">
        <w:t xml:space="preserve">, </w:t>
      </w:r>
      <w:r w:rsidR="0094510F" w:rsidRPr="00D8696A">
        <w:rPr>
          <w:shd w:val="clear" w:color="auto" w:fill="FFFFFF"/>
        </w:rPr>
        <w:t>Shenzhen Top Star Industry Co. Ltd., China)</w:t>
      </w:r>
      <w:r w:rsidR="0094510F" w:rsidRPr="00D8696A">
        <w:t xml:space="preserve">. </w:t>
      </w:r>
      <w:r w:rsidR="00030C5D" w:rsidRPr="00D8696A">
        <w:t>Recording ended when the memory card reached capacity, the batteries died</w:t>
      </w:r>
      <w:r w:rsidR="0094510F">
        <w:t>,</w:t>
      </w:r>
      <w:r w:rsidR="00030C5D" w:rsidRPr="00D8696A">
        <w:t xml:space="preserve"> or weather necessitated camera retrieval. </w:t>
      </w:r>
      <w:commentRangeStart w:id="7"/>
      <w:r w:rsidR="00030C5D" w:rsidRPr="00D8696A">
        <w:t xml:space="preserve">We ran 4 </w:t>
      </w:r>
      <w:r w:rsidR="0094510F">
        <w:t>to</w:t>
      </w:r>
      <w:r w:rsidR="00030C5D" w:rsidRPr="00D8696A">
        <w:t xml:space="preserve"> 6 cameras daily</w:t>
      </w:r>
      <w:r w:rsidR="003A6DE8">
        <w:t>, one per log</w:t>
      </w:r>
      <w:r w:rsidR="00030C5D" w:rsidRPr="00D8696A">
        <w:t xml:space="preserve">, with each camera recording approximately 7 </w:t>
      </w:r>
      <w:proofErr w:type="spellStart"/>
      <w:r w:rsidR="00C80FCA">
        <w:t>hrs</w:t>
      </w:r>
      <w:proofErr w:type="spellEnd"/>
      <w:r w:rsidR="00D23A8F">
        <w:t xml:space="preserve"> of video</w:t>
      </w:r>
      <w:commentRangeEnd w:id="7"/>
      <w:r w:rsidR="00F87564">
        <w:rPr>
          <w:rStyle w:val="CommentReference"/>
        </w:rPr>
        <w:commentReference w:id="7"/>
      </w:r>
      <w:r w:rsidR="00030C5D" w:rsidRPr="00D8696A">
        <w:t xml:space="preserve">. </w:t>
      </w:r>
      <w:r w:rsidR="00C90D7B">
        <w:t>F</w:t>
      </w:r>
      <w:r w:rsidR="00EE356F">
        <w:t xml:space="preserve">ootage was filtered with a </w:t>
      </w:r>
      <w:r w:rsidR="00025E7E">
        <w:t>liberal motion</w:t>
      </w:r>
      <w:r w:rsidR="00EE356F">
        <w:t xml:space="preserve"> detection program</w:t>
      </w:r>
      <w:r w:rsidR="000F282C">
        <w:t xml:space="preserve"> ($</w:t>
      </w:r>
      <w:r w:rsidR="000F282C" w:rsidRPr="00C140D2">
        <w:rPr>
          <w:highlight w:val="yellow"/>
        </w:rPr>
        <w:t>GITHUB</w:t>
      </w:r>
      <w:r w:rsidR="000F282C">
        <w:t>)</w:t>
      </w:r>
      <w:r w:rsidR="00EE356F">
        <w:t xml:space="preserve"> using the </w:t>
      </w:r>
      <w:r w:rsidR="00EE356F" w:rsidRPr="00A8661C">
        <w:rPr>
          <w:highlight w:val="yellow"/>
        </w:rPr>
        <w:t xml:space="preserve">OpenCV </w:t>
      </w:r>
      <w:r w:rsidR="00025E7E">
        <w:rPr>
          <w:highlight w:val="yellow"/>
        </w:rPr>
        <w:t xml:space="preserve">library </w:t>
      </w:r>
      <w:r w:rsidR="00EE356F" w:rsidRPr="00A8661C">
        <w:rPr>
          <w:highlight w:val="yellow"/>
        </w:rPr>
        <w:t>($CITE) in Python v. ($CITE</w:t>
      </w:r>
      <w:r w:rsidR="00025E7E">
        <w:t xml:space="preserve">). After being flagged by the motion detection program, </w:t>
      </w:r>
      <w:r w:rsidR="00967E9B">
        <w:t xml:space="preserve">motion </w:t>
      </w:r>
      <w:r w:rsidR="00025E7E">
        <w:t>clips were</w:t>
      </w:r>
      <w:r w:rsidR="00756537">
        <w:t xml:space="preserve"> manually verified </w:t>
      </w:r>
      <w:r w:rsidR="00967E9B">
        <w:t>and bookmarked for subsequent coding.</w:t>
      </w:r>
    </w:p>
    <w:p w14:paraId="54EDAC04" w14:textId="77777777" w:rsidR="00F60132" w:rsidRDefault="00F60132" w:rsidP="00F60132">
      <w:pPr>
        <w:contextualSpacing/>
        <w:rPr>
          <w:i/>
          <w:iCs/>
        </w:rPr>
      </w:pPr>
    </w:p>
    <w:p w14:paraId="21F1B436" w14:textId="12ED42A7" w:rsidR="00EE356F" w:rsidRDefault="00F60132" w:rsidP="00F60132">
      <w:pPr>
        <w:contextualSpacing/>
      </w:pPr>
      <w:r>
        <w:rPr>
          <w:i/>
          <w:iCs/>
        </w:rPr>
        <w:t>Display</w:t>
      </w:r>
      <w:r w:rsidR="00D14A82">
        <w:rPr>
          <w:i/>
          <w:iCs/>
        </w:rPr>
        <w:t xml:space="preserve">s and behavioral </w:t>
      </w:r>
      <w:proofErr w:type="gramStart"/>
      <w:r w:rsidR="00D14A82">
        <w:rPr>
          <w:i/>
          <w:iCs/>
        </w:rPr>
        <w:t>elements</w:t>
      </w:r>
      <w:proofErr w:type="gramEnd"/>
    </w:p>
    <w:p w14:paraId="00626B6A" w14:textId="0B437F18" w:rsidR="008367AB" w:rsidRDefault="00DF48BF" w:rsidP="00681087">
      <w:pPr>
        <w:contextualSpacing/>
      </w:pPr>
      <w:r>
        <w:t>W</w:t>
      </w:r>
      <w:r w:rsidR="00030C5D" w:rsidRPr="00D8696A">
        <w:t>e define</w:t>
      </w:r>
      <w:r w:rsidR="00412A59">
        <w:t>d</w:t>
      </w:r>
      <w:r w:rsidR="00030C5D" w:rsidRPr="00D8696A">
        <w:t xml:space="preserve"> a display as a sequence of distinct </w:t>
      </w:r>
      <w:r w:rsidR="00412A59">
        <w:t>behavioral</w:t>
      </w:r>
      <w:r w:rsidR="00030C5D" w:rsidRPr="00D8696A">
        <w:t xml:space="preserve"> elements </w:t>
      </w:r>
      <w:r w:rsidR="00994AA2">
        <w:t>during which tim</w:t>
      </w:r>
      <w:r w:rsidR="002B5001">
        <w:t xml:space="preserve">e males were never absent for </w:t>
      </w:r>
      <w:r w:rsidR="007213C4">
        <w:t>&gt;60 s</w:t>
      </w:r>
      <w:r w:rsidR="00030C5D" w:rsidRPr="00D8696A">
        <w:t>.</w:t>
      </w:r>
      <w:r w:rsidR="00810F63">
        <w:t xml:space="preserve"> </w:t>
      </w:r>
      <w:r w:rsidR="000A3D14">
        <w:t xml:space="preserve">We </w:t>
      </w:r>
      <w:r w:rsidR="00FF36E2">
        <w:t xml:space="preserve">only included sequences that lasted &gt;60 s and included </w:t>
      </w:r>
      <w:r w:rsidR="0038607F">
        <w:t>two core</w:t>
      </w:r>
      <w:commentRangeStart w:id="8"/>
      <w:commentRangeStart w:id="9"/>
      <w:r w:rsidR="00C215F3">
        <w:t xml:space="preserve"> behavioral elements</w:t>
      </w:r>
      <w:r w:rsidR="00681836">
        <w:t xml:space="preserve">, </w:t>
      </w:r>
      <w:r w:rsidR="00810F63">
        <w:t xml:space="preserve">“Audible log-approach dive” </w:t>
      </w:r>
      <w:r w:rsidR="00F038BC">
        <w:t>and</w:t>
      </w:r>
      <w:r w:rsidR="00810F63">
        <w:t xml:space="preserve"> “</w:t>
      </w:r>
      <w:r w:rsidR="0002215E">
        <w:t>Side-to-side b</w:t>
      </w:r>
      <w:r w:rsidR="00810F63">
        <w:t xml:space="preserve">ow” </w:t>
      </w:r>
      <w:commentRangeEnd w:id="8"/>
      <w:r w:rsidR="002130D1">
        <w:rPr>
          <w:rStyle w:val="CommentReference"/>
        </w:rPr>
        <w:commentReference w:id="8"/>
      </w:r>
      <w:commentRangeEnd w:id="9"/>
      <w:r w:rsidR="002130D1">
        <w:rPr>
          <w:rStyle w:val="CommentReference"/>
        </w:rPr>
        <w:commentReference w:id="9"/>
      </w:r>
      <w:r w:rsidR="00810F63">
        <w:t>(</w:t>
      </w:r>
      <w:r w:rsidR="00810F63" w:rsidRPr="00B44CE0">
        <w:rPr>
          <w:highlight w:val="yellow"/>
        </w:rPr>
        <w:t>Table 1</w:t>
      </w:r>
      <w:r w:rsidR="00F038BC" w:rsidRPr="00B44CE0">
        <w:rPr>
          <w:highlight w:val="yellow"/>
        </w:rPr>
        <w:t>; $PRUM_JOHNSON, $TAYLOR</w:t>
      </w:r>
      <w:r w:rsidR="00810F63">
        <w:t xml:space="preserve">). </w:t>
      </w:r>
    </w:p>
    <w:p w14:paraId="0B627338" w14:textId="04E279F9" w:rsidR="00FC0115" w:rsidRDefault="00F15F8E" w:rsidP="008367AB">
      <w:pPr>
        <w:ind w:firstLine="720"/>
        <w:contextualSpacing/>
      </w:pPr>
      <w:r>
        <w:rPr>
          <w:i/>
          <w:iCs/>
        </w:rPr>
        <w:t>Masius</w:t>
      </w:r>
      <w:r>
        <w:t xml:space="preserve"> displays can involve multiple males and females both as performers </w:t>
      </w:r>
      <w:r w:rsidR="00E83DF2">
        <w:t>and audience members</w:t>
      </w:r>
      <w:r w:rsidR="00612E78">
        <w:t xml:space="preserve"> </w:t>
      </w:r>
      <w:r w:rsidR="00612E78" w:rsidRPr="007E0A0F">
        <w:rPr>
          <w:highlight w:val="yellow"/>
        </w:rPr>
        <w:t>($PRUM</w:t>
      </w:r>
      <w:r w:rsidR="009A6A6B">
        <w:rPr>
          <w:highlight w:val="yellow"/>
        </w:rPr>
        <w:t>_JOHNSON</w:t>
      </w:r>
      <w:r w:rsidR="00612E78" w:rsidRPr="007E0A0F">
        <w:rPr>
          <w:highlight w:val="yellow"/>
        </w:rPr>
        <w:t>, Taylor et al. 2018</w:t>
      </w:r>
      <w:r w:rsidR="00612E78">
        <w:t>)</w:t>
      </w:r>
      <w:r w:rsidR="00E83DF2">
        <w:t>.</w:t>
      </w:r>
      <w:r w:rsidR="00732E2E">
        <w:t xml:space="preserve"> </w:t>
      </w:r>
      <w:r w:rsidR="00C01FFB">
        <w:t>For this study</w:t>
      </w:r>
      <w:r w:rsidR="00732E2E">
        <w:t>, we excluded all displays</w:t>
      </w:r>
      <w:r w:rsidR="00811D46">
        <w:t xml:space="preserve"> </w:t>
      </w:r>
      <w:r w:rsidR="00941FA3">
        <w:t xml:space="preserve">featuring multiple dancing males </w:t>
      </w:r>
      <w:r w:rsidR="00D94142">
        <w:t>(n</w:t>
      </w:r>
      <w:r w:rsidR="00922668">
        <w:t xml:space="preserve"> </w:t>
      </w:r>
      <w:r w:rsidR="00D94142">
        <w:t>=</w:t>
      </w:r>
      <w:r w:rsidR="00922668">
        <w:t xml:space="preserve"> </w:t>
      </w:r>
      <w:r w:rsidR="00BE5427" w:rsidRPr="00BE7D5D">
        <w:rPr>
          <w:highlight w:val="cyan"/>
        </w:rPr>
        <w:t>2</w:t>
      </w:r>
      <w:r w:rsidR="00EC0BF6" w:rsidRPr="00BE7D5D">
        <w:rPr>
          <w:highlight w:val="cyan"/>
        </w:rPr>
        <w:t>6</w:t>
      </w:r>
      <w:r w:rsidR="00D94142">
        <w:t>)</w:t>
      </w:r>
      <w:r w:rsidR="00AB55A3">
        <w:t xml:space="preserve"> or </w:t>
      </w:r>
      <w:r w:rsidR="007D562B">
        <w:t>a</w:t>
      </w:r>
      <w:r w:rsidR="0034472C">
        <w:t xml:space="preserve"> single</w:t>
      </w:r>
      <w:r w:rsidR="007D562B">
        <w:t xml:space="preserve">, identified male audience </w:t>
      </w:r>
      <w:r w:rsidR="00261085">
        <w:t>(</w:t>
      </w:r>
      <w:r w:rsidR="00261085" w:rsidRPr="00BE7D5D">
        <w:rPr>
          <w:highlight w:val="cyan"/>
        </w:rPr>
        <w:t>n</w:t>
      </w:r>
      <w:r w:rsidR="00887B61" w:rsidRPr="00BE7D5D">
        <w:rPr>
          <w:highlight w:val="cyan"/>
        </w:rPr>
        <w:t xml:space="preserve"> </w:t>
      </w:r>
      <w:r w:rsidR="00261085" w:rsidRPr="00BE7D5D">
        <w:rPr>
          <w:highlight w:val="cyan"/>
        </w:rPr>
        <w:t>=</w:t>
      </w:r>
      <w:r w:rsidR="00887B61" w:rsidRPr="00BE7D5D">
        <w:rPr>
          <w:highlight w:val="cyan"/>
        </w:rPr>
        <w:t xml:space="preserve"> </w:t>
      </w:r>
      <w:r w:rsidR="00BF7D4A" w:rsidRPr="00BE7D5D">
        <w:rPr>
          <w:highlight w:val="cyan"/>
        </w:rPr>
        <w:t>3, all</w:t>
      </w:r>
      <w:r w:rsidR="00057D80" w:rsidRPr="00BE7D5D">
        <w:rPr>
          <w:highlight w:val="cyan"/>
        </w:rPr>
        <w:t xml:space="preserve"> predefinitive</w:t>
      </w:r>
      <w:r w:rsidR="00BF7D4A" w:rsidRPr="00BE7D5D">
        <w:rPr>
          <w:highlight w:val="cyan"/>
        </w:rPr>
        <w:t xml:space="preserve"> Male #980, including one copulation</w:t>
      </w:r>
      <w:r w:rsidR="00261085">
        <w:t xml:space="preserve">). </w:t>
      </w:r>
      <w:commentRangeStart w:id="10"/>
      <w:r w:rsidR="00E37F27">
        <w:t>W</w:t>
      </w:r>
      <w:r w:rsidR="00E44AF9">
        <w:t>e retained</w:t>
      </w:r>
      <w:r w:rsidR="004447B5">
        <w:t xml:space="preserve"> </w:t>
      </w:r>
      <w:r w:rsidR="00C57A01" w:rsidRPr="00C57A01">
        <w:rPr>
          <w:highlight w:val="cyan"/>
        </w:rPr>
        <w:t>21</w:t>
      </w:r>
      <w:r w:rsidR="00DF776E">
        <w:t xml:space="preserve"> </w:t>
      </w:r>
      <w:r w:rsidR="00ED12E1">
        <w:t xml:space="preserve">displays where </w:t>
      </w:r>
      <w:r w:rsidR="0059700E">
        <w:t xml:space="preserve">an audience member </w:t>
      </w:r>
      <w:r w:rsidR="00ED12E1">
        <w:t>was suspected as a predefinitive male</w:t>
      </w:r>
      <w:r w:rsidR="00D13D03">
        <w:t xml:space="preserve"> based on plumage</w:t>
      </w:r>
      <w:r w:rsidR="00ED12E1">
        <w:t xml:space="preserve"> but performed </w:t>
      </w:r>
      <w:r w:rsidR="002B4DD1">
        <w:t>no display behavior</w:t>
      </w:r>
      <w:r w:rsidR="000D1F3B">
        <w:t xml:space="preserve">. </w:t>
      </w:r>
      <w:r w:rsidR="00B92E76">
        <w:t xml:space="preserve">A comparison of displays for </w:t>
      </w:r>
      <w:r w:rsidR="000D1F3B" w:rsidRPr="00B92E76">
        <w:t>female and suspected predefinitive male</w:t>
      </w:r>
      <w:r w:rsidR="00512614">
        <w:t xml:space="preserve"> audiences is given</w:t>
      </w:r>
      <w:r w:rsidR="000D1F3B" w:rsidRPr="00B92E76">
        <w:t xml:space="preserve"> in </w:t>
      </w:r>
      <w:r w:rsidR="000D1F3B" w:rsidRPr="00B92E76">
        <w:rPr>
          <w:highlight w:val="green"/>
        </w:rPr>
        <w:t>Supplementary Material</w:t>
      </w:r>
      <w:r w:rsidR="000D1F3B" w:rsidRPr="00B92E76">
        <w:t>.</w:t>
      </w:r>
      <w:commentRangeEnd w:id="10"/>
      <w:r w:rsidR="008A5455">
        <w:rPr>
          <w:rStyle w:val="CommentReference"/>
        </w:rPr>
        <w:commentReference w:id="10"/>
      </w:r>
    </w:p>
    <w:p w14:paraId="001ECED1" w14:textId="5DF6C57A" w:rsidR="00F15F8E" w:rsidRPr="00F15F8E" w:rsidRDefault="00C35F4A" w:rsidP="00FC0115">
      <w:pPr>
        <w:ind w:firstLine="720"/>
        <w:contextualSpacing/>
      </w:pPr>
      <w:r>
        <w:t>We categorized the remain</w:t>
      </w:r>
      <w:r w:rsidR="00452C49">
        <w:t xml:space="preserve">ing </w:t>
      </w:r>
      <w:r w:rsidR="003D282A" w:rsidRPr="0024587F">
        <w:rPr>
          <w:highlight w:val="cyan"/>
        </w:rPr>
        <w:t>35</w:t>
      </w:r>
      <w:r w:rsidR="00BE7D5D" w:rsidRPr="0024587F">
        <w:rPr>
          <w:highlight w:val="cyan"/>
        </w:rPr>
        <w:t>3</w:t>
      </w:r>
      <w:r w:rsidR="004F1E14">
        <w:t xml:space="preserve"> </w:t>
      </w:r>
      <w:r w:rsidR="00681087">
        <w:t xml:space="preserve">male </w:t>
      </w:r>
      <w:r w:rsidR="004F1E14">
        <w:t xml:space="preserve">displays into three categories: </w:t>
      </w:r>
      <w:r w:rsidR="00ED12D8">
        <w:t>SOLO</w:t>
      </w:r>
      <w:r w:rsidR="00CC26DE">
        <w:t xml:space="preserve"> (n</w:t>
      </w:r>
      <w:r w:rsidR="008A4F1D">
        <w:t xml:space="preserve"> </w:t>
      </w:r>
      <w:r w:rsidR="00CC26DE">
        <w:t>=</w:t>
      </w:r>
      <w:r w:rsidR="008A4F1D">
        <w:t xml:space="preserve"> </w:t>
      </w:r>
      <w:r w:rsidR="00E54EEF" w:rsidRPr="0024587F">
        <w:rPr>
          <w:highlight w:val="cyan"/>
        </w:rPr>
        <w:t>251</w:t>
      </w:r>
      <w:r w:rsidR="00CC26DE">
        <w:t>)</w:t>
      </w:r>
      <w:r w:rsidR="00ED12D8">
        <w:t>, AUDI</w:t>
      </w:r>
      <w:r w:rsidR="00CC26DE">
        <w:t xml:space="preserve"> (n</w:t>
      </w:r>
      <w:r w:rsidR="008A4F1D">
        <w:t xml:space="preserve"> </w:t>
      </w:r>
      <w:r w:rsidR="00CC26DE">
        <w:t>=</w:t>
      </w:r>
      <w:r w:rsidR="008A4F1D">
        <w:t xml:space="preserve"> </w:t>
      </w:r>
      <w:r w:rsidR="00FA18DD" w:rsidRPr="0024587F">
        <w:rPr>
          <w:highlight w:val="cyan"/>
        </w:rPr>
        <w:t>8</w:t>
      </w:r>
      <w:r w:rsidR="00B922AB" w:rsidRPr="0024587F">
        <w:rPr>
          <w:highlight w:val="cyan"/>
        </w:rPr>
        <w:t>9</w:t>
      </w:r>
      <w:r w:rsidR="00CC26DE">
        <w:t>)</w:t>
      </w:r>
      <w:r w:rsidR="00ED12D8">
        <w:t>, and COP</w:t>
      </w:r>
      <w:r w:rsidR="00CC26DE">
        <w:t xml:space="preserve"> (n</w:t>
      </w:r>
      <w:r w:rsidR="008A4F1D">
        <w:t xml:space="preserve"> </w:t>
      </w:r>
      <w:r w:rsidR="00CC26DE">
        <w:t>=</w:t>
      </w:r>
      <w:r w:rsidR="008A4F1D">
        <w:t xml:space="preserve"> </w:t>
      </w:r>
      <w:r w:rsidR="00CC26DE" w:rsidRPr="0024587F">
        <w:rPr>
          <w:highlight w:val="cyan"/>
        </w:rPr>
        <w:t>1</w:t>
      </w:r>
      <w:r w:rsidR="0024587F" w:rsidRPr="0024587F">
        <w:rPr>
          <w:highlight w:val="cyan"/>
        </w:rPr>
        <w:t>3</w:t>
      </w:r>
      <w:r w:rsidR="00CC26DE">
        <w:t>)</w:t>
      </w:r>
      <w:r w:rsidR="00ED12D8">
        <w:t xml:space="preserve">. SOLO displays </w:t>
      </w:r>
      <w:r w:rsidR="00681087">
        <w:t>were</w:t>
      </w:r>
      <w:r w:rsidR="00ED12D8">
        <w:t xml:space="preserve"> solo male performances</w:t>
      </w:r>
      <w:r w:rsidR="00CC26DE">
        <w:t>,</w:t>
      </w:r>
      <w:r w:rsidR="00ED12D8">
        <w:t xml:space="preserve"> AUDI displays f</w:t>
      </w:r>
      <w:r w:rsidR="00681087">
        <w:t xml:space="preserve">eatured </w:t>
      </w:r>
      <w:r w:rsidR="007B2841">
        <w:t xml:space="preserve">one </w:t>
      </w:r>
      <w:r w:rsidR="007B2841">
        <w:lastRenderedPageBreak/>
        <w:t xml:space="preserve">or </w:t>
      </w:r>
      <w:r w:rsidR="0059700E">
        <w:t>two</w:t>
      </w:r>
      <w:r w:rsidR="007B2841">
        <w:t xml:space="preserve"> audience members </w:t>
      </w:r>
      <w:r w:rsidR="009C720C">
        <w:t xml:space="preserve">at some point during the display </w:t>
      </w:r>
      <w:r w:rsidR="00681087">
        <w:t>but</w:t>
      </w:r>
      <w:r w:rsidR="007B2841">
        <w:t xml:space="preserve"> did not end in </w:t>
      </w:r>
      <w:r w:rsidR="00CC26DE">
        <w:t xml:space="preserve">successful copulation, and COP displays ended in a successful copulation. </w:t>
      </w:r>
      <w:r w:rsidR="00802179">
        <w:t xml:space="preserve">For our main analyses, we ended COP displays </w:t>
      </w:r>
      <w:proofErr w:type="gramStart"/>
      <w:r w:rsidR="00802179">
        <w:t>at</w:t>
      </w:r>
      <w:r w:rsidR="008A5455">
        <w:t xml:space="preserve"> the moment</w:t>
      </w:r>
      <w:proofErr w:type="gramEnd"/>
      <w:r w:rsidR="008A5455">
        <w:t xml:space="preserve"> of</w:t>
      </w:r>
      <w:r w:rsidR="009822DB">
        <w:t xml:space="preserve"> </w:t>
      </w:r>
      <w:r w:rsidR="00802179">
        <w:t>copulation</w:t>
      </w:r>
      <w:r w:rsidR="00A953D2">
        <w:t xml:space="preserve">. A comparison of before- and after-copulation displays is given in </w:t>
      </w:r>
      <w:r w:rsidR="00A953D2" w:rsidRPr="00AA5AF1">
        <w:rPr>
          <w:highlight w:val="green"/>
        </w:rPr>
        <w:t>Supplementary Material.</w:t>
      </w:r>
      <w:r w:rsidR="00802179">
        <w:t xml:space="preserve"> </w:t>
      </w:r>
    </w:p>
    <w:p w14:paraId="27EC0B85" w14:textId="3F5590B3" w:rsidR="00030C5D" w:rsidRDefault="00B16D34" w:rsidP="00303B34">
      <w:pPr>
        <w:ind w:firstLine="720"/>
        <w:contextualSpacing/>
      </w:pPr>
      <w:r w:rsidRPr="00D8696A">
        <w:t xml:space="preserve">We coded </w:t>
      </w:r>
      <w:r w:rsidR="00581B05">
        <w:t>display elements</w:t>
      </w:r>
      <w:r w:rsidRPr="00D8696A">
        <w:t xml:space="preserve"> using Behavioral Observation Research Interactive Software (BORIS), an open-source event logging tool </w:t>
      </w:r>
      <w:r w:rsidRPr="00D8696A">
        <w:fldChar w:fldCharType="begin"/>
      </w:r>
      <w:r w:rsidRPr="00D8696A">
        <w:instrText xml:space="preserve"> ADDIN ZOTERO_ITEM CSL_CITATION {"citationID":"R2EBd6l4","properties":{"formattedCitation":"(Friard &amp; Gamba, 2016)","plainCitation":"(Friard &amp; Gamba, 2016)","noteIndex":0},"citationItems":[{"id":275,"uris":["http://zotero.org/users/local/5nTxvAar/items/5BPCQQST"],"uri":["http://zotero.org/users/local/5nTxvAar/items/5BPCQQST"],"itemData":{"id":275,"type":"article-journal","abstract":"Quantitative aspects of the study of animal and human behaviour are increasingly relevant to test hypotheses and find empirical support for them. At the same time, photo and video cameras can store a large number of video recordings and are often used to monitor the subjects remotely. Researchers frequently face the need to code considerable quantities of video recordings with relatively flexible software, often constrained by species-specific options or exact settings. BORIS is a free, open-source and multiplatform standalone program that allows a user-specific coding environment to be set for a computer-based review of previously recorded videos or live observations. Being open to user-specific settings, the program allows a project-based ethogram to be defined that can then be shared with collaborators, or can be imported or modified. Projects created in BORIS can include a list of observations, and each observation may include one or two videos (e.g. simultaneous screening of visual stimuli and the subject being tested; recordings from different sides of an aquarium). Once the user has set an ethogram, including state or point events or both, coding can be performed using previously assigned keys on the computer keyboard. BORIS allows definition of an unlimited number of events (states/point events) and subjects. Once the coding process is completed, the program can extract a time-budget or single or grouped observations automatically and present an at-a-glance summary of the main behavioural features. The observation data and time-budget analysis can be exported in many common formats (TSV, CSV, ODF, XLS, SQL and JSON). The observed events can be plotted and exported in various graphic formats (SVG, PNG, JPG, TIFF, EPS and PDF).","container-title":"Methods in Ecology and Evolution","DOI":"10.1111/2041-210X.12584","ISSN":"2041-210X","issue":"11","language":"en","page":"1325-1330","source":"Wiley Online Library","title":"BORIS: a free, versatile open-source event-logging software for video/audio coding and live observations","title-short":"BORIS","volume":"7","author":[{"family":"Friard","given":"Olivier"},{"family":"Gamba","given":"Marco"}],"issued":{"date-parts":[["2016",11,1]]}}}],"schema":"https://github.com/citation-style-language/schema/raw/master/csl-citation.json"} </w:instrText>
      </w:r>
      <w:r w:rsidRPr="00D8696A">
        <w:fldChar w:fldCharType="separate"/>
      </w:r>
      <w:r w:rsidRPr="00D8696A">
        <w:t>(Friard &amp; Gamba, 2016)</w:t>
      </w:r>
      <w:r w:rsidRPr="00D8696A">
        <w:fldChar w:fldCharType="end"/>
      </w:r>
      <w:r w:rsidRPr="00D8696A">
        <w:t>.</w:t>
      </w:r>
      <w:r w:rsidR="005C4E18">
        <w:t xml:space="preserve"> </w:t>
      </w:r>
      <w:r w:rsidR="00030C5D" w:rsidRPr="00D8696A">
        <w:t xml:space="preserve">A total of </w:t>
      </w:r>
      <w:r w:rsidR="00030C5D" w:rsidRPr="00AA5AF1">
        <w:rPr>
          <w:highlight w:val="cyan"/>
        </w:rPr>
        <w:t>41</w:t>
      </w:r>
      <w:r w:rsidR="0070708F">
        <w:t xml:space="preserve"> </w:t>
      </w:r>
      <w:r w:rsidR="00075B49">
        <w:t>elements</w:t>
      </w:r>
      <w:r w:rsidR="00030C5D" w:rsidRPr="00D8696A">
        <w:t xml:space="preserve"> </w:t>
      </w:r>
      <w:r w:rsidR="001D11BB">
        <w:t>occurred</w:t>
      </w:r>
      <w:r w:rsidR="00030C5D" w:rsidRPr="00D8696A">
        <w:t xml:space="preserve"> in the raw BORIS </w:t>
      </w:r>
      <w:r w:rsidR="001D11BB">
        <w:t>data files</w:t>
      </w:r>
      <w:r w:rsidR="002014A9">
        <w:t xml:space="preserve"> (</w:t>
      </w:r>
      <w:r w:rsidR="002014A9" w:rsidRPr="00CA773F">
        <w:rPr>
          <w:highlight w:val="green"/>
        </w:rPr>
        <w:t>Table S1</w:t>
      </w:r>
      <w:r w:rsidR="002014A9">
        <w:t>)</w:t>
      </w:r>
      <w:r w:rsidR="009E7330">
        <w:t xml:space="preserve">. </w:t>
      </w:r>
      <w:r w:rsidR="009F682F">
        <w:t xml:space="preserve">We excluded tracking elements </w:t>
      </w:r>
      <w:r w:rsidR="006B6242">
        <w:t>(e.g., “Start</w:t>
      </w:r>
      <w:r w:rsidR="009F682F">
        <w:t>”)</w:t>
      </w:r>
      <w:r w:rsidR="00B76B78">
        <w:t xml:space="preserve">, </w:t>
      </w:r>
      <w:r w:rsidR="009F682F">
        <w:t>movement-based elements (</w:t>
      </w:r>
      <w:r w:rsidR="004D043A">
        <w:t>e.g.,</w:t>
      </w:r>
      <w:r w:rsidR="00B76B78">
        <w:t xml:space="preserve"> </w:t>
      </w:r>
      <w:r w:rsidR="0041676E">
        <w:t xml:space="preserve">“Male1 </w:t>
      </w:r>
      <w:proofErr w:type="gramStart"/>
      <w:r w:rsidR="0041676E">
        <w:t>On</w:t>
      </w:r>
      <w:proofErr w:type="gramEnd"/>
      <w:r w:rsidR="0041676E">
        <w:t xml:space="preserve"> Log”, </w:t>
      </w:r>
      <w:r w:rsidR="00B76B78">
        <w:t xml:space="preserve">“Female </w:t>
      </w:r>
      <w:r w:rsidR="003C6C5C">
        <w:t>Movement</w:t>
      </w:r>
      <w:r w:rsidR="00B76B78">
        <w:t>”)</w:t>
      </w:r>
      <w:r w:rsidR="008D6845">
        <w:t xml:space="preserve">, </w:t>
      </w:r>
      <w:r w:rsidR="002142CD">
        <w:t xml:space="preserve">female </w:t>
      </w:r>
      <w:r w:rsidR="00875422">
        <w:t xml:space="preserve">responses </w:t>
      </w:r>
      <w:r w:rsidR="002142CD">
        <w:t>(</w:t>
      </w:r>
      <w:r w:rsidR="00F00EF6">
        <w:t xml:space="preserve">e.g., </w:t>
      </w:r>
      <w:r w:rsidR="002142CD">
        <w:t>“</w:t>
      </w:r>
      <w:r w:rsidR="00875422">
        <w:t xml:space="preserve">Female </w:t>
      </w:r>
      <w:r w:rsidR="00975BD2">
        <w:t>Tracking Male</w:t>
      </w:r>
      <w:r w:rsidR="00875422">
        <w:t>”)</w:t>
      </w:r>
      <w:r w:rsidR="00296D06">
        <w:t xml:space="preserve">, </w:t>
      </w:r>
      <w:r w:rsidR="008D6845">
        <w:t>and</w:t>
      </w:r>
      <w:r w:rsidR="002142CD">
        <w:t xml:space="preserve"> male</w:t>
      </w:r>
      <w:r w:rsidR="008D6845">
        <w:t xml:space="preserve"> behaviors not directly </w:t>
      </w:r>
      <w:r w:rsidR="004D043A">
        <w:t xml:space="preserve">involved in </w:t>
      </w:r>
      <w:r w:rsidR="00B47E79">
        <w:t>display dances</w:t>
      </w:r>
      <w:r w:rsidR="004D043A">
        <w:t xml:space="preserve"> (e.g.</w:t>
      </w:r>
      <w:r w:rsidR="00F0785F">
        <w:t xml:space="preserve"> “Vocalization,” “Gardening”)</w:t>
      </w:r>
      <w:r w:rsidR="0041676E">
        <w:t xml:space="preserve">. </w:t>
      </w:r>
      <w:r w:rsidR="0066580C">
        <w:t xml:space="preserve">Finally, we </w:t>
      </w:r>
      <w:r w:rsidR="00181E26">
        <w:t>combined</w:t>
      </w:r>
      <w:r w:rsidR="0041676E">
        <w:t xml:space="preserve"> paired elements into </w:t>
      </w:r>
      <w:r w:rsidR="00746DA5">
        <w:t>single</w:t>
      </w:r>
      <w:r w:rsidR="0041676E">
        <w:t xml:space="preserve"> behaviors (e.g., “</w:t>
      </w:r>
      <w:r w:rsidR="0039172F">
        <w:t>Side-to-side bow Left</w:t>
      </w:r>
      <w:r w:rsidR="0041676E">
        <w:t>” and “</w:t>
      </w:r>
      <w:r w:rsidR="0039172F">
        <w:t>Side-to-side bow Right</w:t>
      </w:r>
      <w:r w:rsidR="00EE4B62">
        <w:t>” become “</w:t>
      </w:r>
      <w:r w:rsidR="00455F00">
        <w:t xml:space="preserve">Side-to-side </w:t>
      </w:r>
      <w:r w:rsidR="003C0C8A">
        <w:t>b</w:t>
      </w:r>
      <w:r w:rsidR="00455F00">
        <w:t>ow</w:t>
      </w:r>
      <w:r w:rsidR="00EE4B62">
        <w:t>”</w:t>
      </w:r>
      <w:r w:rsidR="0066580C">
        <w:t xml:space="preserve">) and </w:t>
      </w:r>
      <w:commentRangeStart w:id="11"/>
      <w:r w:rsidR="00D2724D">
        <w:t>excluded</w:t>
      </w:r>
      <w:r w:rsidR="00B90FBD">
        <w:t xml:space="preserve"> </w:t>
      </w:r>
      <w:r w:rsidR="00D2724D">
        <w:t>“Attempted copulation” and “Copulation”</w:t>
      </w:r>
      <w:r w:rsidR="00F40012">
        <w:t xml:space="preserve"> elements.</w:t>
      </w:r>
      <w:r w:rsidR="00D2724D">
        <w:t xml:space="preserve"> </w:t>
      </w:r>
      <w:commentRangeEnd w:id="11"/>
      <w:r w:rsidR="00F121D1">
        <w:rPr>
          <w:rStyle w:val="CommentReference"/>
        </w:rPr>
        <w:commentReference w:id="11"/>
      </w:r>
      <w:r w:rsidR="00E20E2E">
        <w:t xml:space="preserve">The </w:t>
      </w:r>
      <w:r w:rsidR="00030A38" w:rsidRPr="00977841">
        <w:rPr>
          <w:highlight w:val="cyan"/>
        </w:rPr>
        <w:t>1</w:t>
      </w:r>
      <w:r w:rsidR="007211B6" w:rsidRPr="00977841">
        <w:rPr>
          <w:highlight w:val="cyan"/>
        </w:rPr>
        <w:t>2</w:t>
      </w:r>
      <w:r w:rsidR="00030A38">
        <w:t xml:space="preserve"> </w:t>
      </w:r>
      <w:r w:rsidR="00492F58">
        <w:t>remaining</w:t>
      </w:r>
      <w:r w:rsidR="00CD0AA2">
        <w:t>, core</w:t>
      </w:r>
      <w:r w:rsidR="0025506C">
        <w:t xml:space="preserve"> display</w:t>
      </w:r>
      <w:r w:rsidR="00CD0AA2">
        <w:t xml:space="preserve"> </w:t>
      </w:r>
      <w:r w:rsidR="00FA6522">
        <w:t>behavior</w:t>
      </w:r>
      <w:r w:rsidR="00062D23">
        <w:t>s</w:t>
      </w:r>
      <w:r w:rsidR="007E69F0">
        <w:t xml:space="preserve">—including pauses (“Zero”)—are </w:t>
      </w:r>
      <w:r w:rsidR="00AB1774">
        <w:t>described</w:t>
      </w:r>
      <w:r w:rsidR="007E69F0">
        <w:t xml:space="preserve"> in </w:t>
      </w:r>
      <w:r w:rsidR="00F25A5C" w:rsidRPr="00F25A5C">
        <w:rPr>
          <w:highlight w:val="green"/>
        </w:rPr>
        <w:t>Table 1</w:t>
      </w:r>
      <w:r w:rsidR="007E69F0">
        <w:t>.</w:t>
      </w:r>
      <w:r w:rsidR="00303B34">
        <w:t xml:space="preserve"> </w:t>
      </w:r>
    </w:p>
    <w:p w14:paraId="0F694763" w14:textId="6639B258" w:rsidR="00B535FD" w:rsidRDefault="00B535FD" w:rsidP="00303B34">
      <w:pPr>
        <w:ind w:firstLine="720"/>
        <w:contextualSpacing/>
      </w:pPr>
    </w:p>
    <w:p w14:paraId="42FE5B3C" w14:textId="7E4E6F98" w:rsidR="00582E13" w:rsidRPr="00AA4E34" w:rsidRDefault="00582E13" w:rsidP="00155C55">
      <w:pPr>
        <w:pStyle w:val="Heading3"/>
        <w:contextualSpacing/>
        <w:rPr>
          <w:rFonts w:ascii="Times New Roman" w:hAnsi="Times New Roman" w:cs="Times New Roman"/>
          <w:i/>
          <w:color w:val="auto"/>
        </w:rPr>
      </w:pPr>
      <w:bookmarkStart w:id="12" w:name="_Toc41391829"/>
      <w:r w:rsidRPr="00AA4E34">
        <w:rPr>
          <w:rFonts w:ascii="Times New Roman" w:hAnsi="Times New Roman" w:cs="Times New Roman"/>
          <w:i/>
          <w:color w:val="auto"/>
        </w:rPr>
        <w:t>Repertoire complexity</w:t>
      </w:r>
    </w:p>
    <w:p w14:paraId="2A34AD4F" w14:textId="3DCEDFE8" w:rsidR="004E7E1F" w:rsidRDefault="004E7E1F" w:rsidP="00A12618">
      <w:r>
        <w:t xml:space="preserve">We calculated </w:t>
      </w:r>
      <w:r w:rsidR="00AA4E34">
        <w:t>three</w:t>
      </w:r>
      <w:r>
        <w:t xml:space="preserve"> simple </w:t>
      </w:r>
      <w:r w:rsidR="000C2706">
        <w:t>metrics</w:t>
      </w:r>
      <w:r>
        <w:t xml:space="preserve"> related to the repertoire of individual </w:t>
      </w:r>
      <w:r>
        <w:rPr>
          <w:i/>
          <w:iCs/>
        </w:rPr>
        <w:t xml:space="preserve">Masius </w:t>
      </w:r>
      <w:r>
        <w:t xml:space="preserve">displays: (A) Duration, in seconds; (B) Length, in number of individual elements; </w:t>
      </w:r>
      <w:r w:rsidR="00AA4E34">
        <w:t xml:space="preserve">and </w:t>
      </w:r>
      <w:r>
        <w:t>(C) Number of unique elements</w:t>
      </w:r>
      <w:r w:rsidR="00AA4E34">
        <w:t>. Display duration was calculated from the raw data</w:t>
      </w:r>
      <w:r w:rsidR="003D5AE9">
        <w:t xml:space="preserve">, </w:t>
      </w:r>
      <w:r w:rsidR="00A94254">
        <w:t xml:space="preserve">and thus </w:t>
      </w:r>
      <w:r w:rsidR="003D5AE9">
        <w:t>included the timing of some elements excluded from other behavioral analyses</w:t>
      </w:r>
      <w:r w:rsidR="00A94254">
        <w:t xml:space="preserve">. </w:t>
      </w:r>
    </w:p>
    <w:p w14:paraId="43C6F853" w14:textId="015E59EA" w:rsidR="00E02D51" w:rsidRDefault="00A34D78" w:rsidP="000F7056">
      <w:pPr>
        <w:ind w:firstLine="720"/>
        <w:contextualSpacing/>
      </w:pPr>
      <w:r>
        <w:t xml:space="preserve">We compared </w:t>
      </w:r>
      <w:r w:rsidR="0050326D">
        <w:t xml:space="preserve">repertoire complexity measures across context (SOLO, AUDI, COP) with ANOVA and Tukey’s HSD. To address </w:t>
      </w:r>
      <w:r w:rsidR="00BA1DDB">
        <w:t>our</w:t>
      </w:r>
      <w:r w:rsidR="0050326D">
        <w:t xml:space="preserve"> small sample size of COP displays (n = </w:t>
      </w:r>
      <w:r w:rsidR="0050326D" w:rsidRPr="00AA5AF1">
        <w:rPr>
          <w:highlight w:val="cyan"/>
        </w:rPr>
        <w:t>1</w:t>
      </w:r>
      <w:r w:rsidR="00AA5AF1" w:rsidRPr="00AA5AF1">
        <w:rPr>
          <w:highlight w:val="cyan"/>
        </w:rPr>
        <w:t>3</w:t>
      </w:r>
      <w:r w:rsidR="0050326D">
        <w:t xml:space="preserve">), we compared our COP </w:t>
      </w:r>
      <w:r w:rsidR="002D49EC">
        <w:t>metrics</w:t>
      </w:r>
      <w:r w:rsidR="0050326D">
        <w:t xml:space="preserve"> to </w:t>
      </w:r>
      <w:r w:rsidR="000F7056">
        <w:t xml:space="preserve">a randomized distribution. Across </w:t>
      </w:r>
      <w:r w:rsidR="00E02D51" w:rsidRPr="00D8696A">
        <w:t>each of 10,000 replicates, we randomly s</w:t>
      </w:r>
      <w:r w:rsidR="00E02D51">
        <w:t>el</w:t>
      </w:r>
      <w:r w:rsidR="00E02D51" w:rsidRPr="00D8696A">
        <w:t xml:space="preserve">ected (without replacement) </w:t>
      </w:r>
      <w:r w:rsidR="00E02D51" w:rsidRPr="00AA5AF1">
        <w:rPr>
          <w:highlight w:val="cyan"/>
        </w:rPr>
        <w:t>1</w:t>
      </w:r>
      <w:r w:rsidR="00AA5AF1" w:rsidRPr="00AA5AF1">
        <w:rPr>
          <w:highlight w:val="cyan"/>
        </w:rPr>
        <w:t>3</w:t>
      </w:r>
      <w:r w:rsidR="00E02D51" w:rsidRPr="00D8696A">
        <w:t xml:space="preserve"> </w:t>
      </w:r>
      <w:r w:rsidR="000F7056">
        <w:t xml:space="preserve">displays from across SOLO, AUDI, and COP </w:t>
      </w:r>
      <w:r w:rsidR="005C152D">
        <w:t>displays</w:t>
      </w:r>
      <w:r w:rsidR="000F7056">
        <w:t xml:space="preserve">. </w:t>
      </w:r>
      <w:r w:rsidR="00E02D51" w:rsidRPr="00D8696A">
        <w:t>We then compared the distribution of the random replicate metrics to the values calculated using the full sample. All analyses we</w:t>
      </w:r>
      <w:r w:rsidR="00E02D51">
        <w:t xml:space="preserve">re conducted </w:t>
      </w:r>
      <w:r w:rsidR="000C2706">
        <w:t xml:space="preserve">with the </w:t>
      </w:r>
      <w:r w:rsidR="000C2706" w:rsidRPr="000C2706">
        <w:rPr>
          <w:i/>
          <w:iCs/>
        </w:rPr>
        <w:t>tidyverse</w:t>
      </w:r>
      <w:r w:rsidR="000C2706">
        <w:t xml:space="preserve"> packages in </w:t>
      </w:r>
      <w:r w:rsidR="00E02D51" w:rsidRPr="000C2706">
        <w:t>Program</w:t>
      </w:r>
      <w:r w:rsidR="00E02D51">
        <w:t xml:space="preserve"> R</w:t>
      </w:r>
      <w:r w:rsidR="000C2706">
        <w:t xml:space="preserve"> v</w:t>
      </w:r>
      <w:r w:rsidR="00505E36">
        <w:t>4.2.2</w:t>
      </w:r>
      <w:r w:rsidR="00E02D51">
        <w:t xml:space="preserve"> </w:t>
      </w:r>
      <w:r w:rsidR="007A3383" w:rsidRPr="00DE043C">
        <w:rPr>
          <w:highlight w:val="yellow"/>
        </w:rPr>
        <w:t>($TIDYVERSE, R)</w:t>
      </w:r>
      <w:r w:rsidR="00DE043C" w:rsidRPr="00DE043C">
        <w:rPr>
          <w:highlight w:val="yellow"/>
        </w:rPr>
        <w:t>.</w:t>
      </w:r>
    </w:p>
    <w:p w14:paraId="3DCA6092" w14:textId="77777777" w:rsidR="00E02D51" w:rsidRDefault="00E02D51" w:rsidP="00A12618"/>
    <w:p w14:paraId="6F22E1CD" w14:textId="7557FB80" w:rsidR="00600676" w:rsidRPr="00BA1DDB" w:rsidRDefault="00A12618" w:rsidP="00022276">
      <w:pPr>
        <w:rPr>
          <w:i/>
          <w:iCs/>
        </w:rPr>
      </w:pPr>
      <w:r w:rsidRPr="00BA1DDB">
        <w:rPr>
          <w:i/>
          <w:iCs/>
        </w:rPr>
        <w:t>Syntax complexity</w:t>
      </w:r>
    </w:p>
    <w:p w14:paraId="3C34D83B" w14:textId="6BD9F1E1" w:rsidR="00593263" w:rsidRDefault="00A729EF" w:rsidP="00C95545">
      <w:pPr>
        <w:contextualSpacing/>
      </w:pPr>
      <w:r>
        <w:t xml:space="preserve">We quantified syntax complexity of displays with </w:t>
      </w:r>
      <w:r w:rsidR="00BA1DDB">
        <w:t>two</w:t>
      </w:r>
      <w:r w:rsidR="002A7AC5">
        <w:t xml:space="preserve"> related measures: </w:t>
      </w:r>
      <w:r w:rsidR="00A75AC8">
        <w:t>entropy</w:t>
      </w:r>
      <w:r w:rsidR="00C6149B">
        <w:t xml:space="preserve"> </w:t>
      </w:r>
      <w:r w:rsidR="00A938D8">
        <w:t>and compressibility</w:t>
      </w:r>
      <w:r w:rsidR="008432EC">
        <w:t xml:space="preserve">. </w:t>
      </w:r>
      <w:r w:rsidR="000D5D71">
        <w:t>We began by translating displays into strings of individual characters (</w:t>
      </w:r>
      <w:r w:rsidR="000D5D71" w:rsidRPr="001450CE">
        <w:rPr>
          <w:highlight w:val="green"/>
        </w:rPr>
        <w:t>Table 1</w:t>
      </w:r>
      <w:r w:rsidR="000D5D71">
        <w:t xml:space="preserve">). </w:t>
      </w:r>
      <w:r w:rsidR="00095031">
        <w:t xml:space="preserve">We </w:t>
      </w:r>
      <w:r w:rsidR="00D73181">
        <w:t>computed</w:t>
      </w:r>
      <w:r w:rsidR="00095031">
        <w:t xml:space="preserve"> the first-order entropy display string</w:t>
      </w:r>
      <w:r w:rsidR="00096E1A">
        <w:t>s</w:t>
      </w:r>
      <w:r w:rsidR="00095031">
        <w:t xml:space="preserve"> with </w:t>
      </w:r>
      <w:r w:rsidR="00095031">
        <w:rPr>
          <w:i/>
          <w:iCs/>
        </w:rPr>
        <w:t>entropy</w:t>
      </w:r>
      <w:r w:rsidR="00095031">
        <w:t xml:space="preserve"> function in R package </w:t>
      </w:r>
      <w:proofErr w:type="spellStart"/>
      <w:r w:rsidR="00095031" w:rsidRPr="00095031">
        <w:rPr>
          <w:i/>
          <w:iCs/>
        </w:rPr>
        <w:t>acss</w:t>
      </w:r>
      <w:proofErr w:type="spellEnd"/>
      <w:r w:rsidR="00095031">
        <w:t xml:space="preserve"> ($</w:t>
      </w:r>
      <w:r w:rsidR="00095031" w:rsidRPr="004861DD">
        <w:rPr>
          <w:highlight w:val="yellow"/>
        </w:rPr>
        <w:t>CITE</w:t>
      </w:r>
      <w:r w:rsidR="00095031">
        <w:t>).</w:t>
      </w:r>
      <w:r w:rsidR="00077D53">
        <w:t xml:space="preserve"> </w:t>
      </w:r>
      <w:r w:rsidR="003E7C34">
        <w:t>The resulting values</w:t>
      </w:r>
      <w:r w:rsidR="00077D53">
        <w:t xml:space="preserve"> depend on the empirical frequency of each element in each individual display. We thus </w:t>
      </w:r>
      <w:r w:rsidR="009B4145">
        <w:t>scaled</w:t>
      </w:r>
      <w:r w:rsidR="00077D53">
        <w:t xml:space="preserve"> </w:t>
      </w:r>
      <w:r w:rsidR="00096E1A">
        <w:t>each value</w:t>
      </w:r>
      <w:r w:rsidR="00264A25">
        <w:t xml:space="preserve"> </w:t>
      </w:r>
      <w:r w:rsidR="00096E1A">
        <w:t>by the maximum possible entropy</w:t>
      </w:r>
      <w:r w:rsidR="0055388E">
        <w:t xml:space="preserve"> for a display</w:t>
      </w:r>
      <w:r w:rsidR="00096E1A">
        <w:t>—given as log</w:t>
      </w:r>
      <w:r w:rsidR="00096E1A">
        <w:rPr>
          <w:vertAlign w:val="subscript"/>
        </w:rPr>
        <w:t>2</w:t>
      </w:r>
      <w:r w:rsidR="00096E1A">
        <w:t>(number of unique elements)—</w:t>
      </w:r>
      <w:r w:rsidR="00570465">
        <w:t>giving a final</w:t>
      </w:r>
      <w:r w:rsidR="008203DC">
        <w:t xml:space="preserve"> metric between 0 and 1 </w:t>
      </w:r>
      <w:r w:rsidR="00264A25">
        <w:t>(</w:t>
      </w:r>
      <w:r w:rsidR="00650C4A" w:rsidRPr="00650C4A">
        <w:rPr>
          <w:highlight w:val="yellow"/>
        </w:rPr>
        <w:t>Vanderbilt, Kelley, &amp; DuVal 2015</w:t>
      </w:r>
      <w:r w:rsidR="00264A25">
        <w:t xml:space="preserve">). </w:t>
      </w:r>
      <w:r w:rsidR="002F7382">
        <w:t xml:space="preserve">We computed compressibility </w:t>
      </w:r>
      <w:r w:rsidR="00E86D83">
        <w:t xml:space="preserve">using a standard text compression algorithm (LZ77 and Huffman Coding) </w:t>
      </w:r>
      <w:r w:rsidR="00E21DBE">
        <w:t>implemented</w:t>
      </w:r>
      <w:r w:rsidR="00EA4172">
        <w:t xml:space="preserve"> with default </w:t>
      </w:r>
      <w:r w:rsidR="00642715">
        <w:t>parameters</w:t>
      </w:r>
      <w:r w:rsidR="00E21DBE">
        <w:t xml:space="preserve"> </w:t>
      </w:r>
      <w:r w:rsidR="00D33CFF">
        <w:t>in</w:t>
      </w:r>
      <w:r w:rsidR="00E21DBE">
        <w:t xml:space="preserve"> the R package </w:t>
      </w:r>
      <w:proofErr w:type="spellStart"/>
      <w:r w:rsidR="00386F4D">
        <w:rPr>
          <w:i/>
          <w:iCs/>
        </w:rPr>
        <w:t>brotli</w:t>
      </w:r>
      <w:proofErr w:type="spellEnd"/>
      <w:r w:rsidR="00386F4D">
        <w:rPr>
          <w:i/>
          <w:iCs/>
        </w:rPr>
        <w:t xml:space="preserve"> </w:t>
      </w:r>
      <w:r w:rsidR="00B521FD">
        <w:t>($</w:t>
      </w:r>
      <w:r w:rsidR="00B521FD" w:rsidRPr="004861DD">
        <w:rPr>
          <w:highlight w:val="yellow"/>
        </w:rPr>
        <w:t>CITE</w:t>
      </w:r>
      <w:r w:rsidR="00B521FD">
        <w:t>).</w:t>
      </w:r>
      <w:r w:rsidR="00D26360">
        <w:t xml:space="preserve"> </w:t>
      </w:r>
      <w:r w:rsidR="00522E9C">
        <w:t>The final compressibility metric was taken as the ratio of the</w:t>
      </w:r>
      <w:r w:rsidR="00522E9C" w:rsidRPr="00516D6B">
        <w:t xml:space="preserve"> </w:t>
      </w:r>
      <w:r w:rsidR="00522E9C">
        <w:t>length of the</w:t>
      </w:r>
      <w:r w:rsidR="00522E9C" w:rsidRPr="00D8696A">
        <w:t xml:space="preserve"> </w:t>
      </w:r>
      <w:r w:rsidR="00522E9C">
        <w:t>uncompressed</w:t>
      </w:r>
      <w:r w:rsidR="00522E9C" w:rsidRPr="00D8696A">
        <w:t xml:space="preserve"> </w:t>
      </w:r>
      <w:r w:rsidR="00522E9C">
        <w:t>string to the compressed string</w:t>
      </w:r>
      <w:r w:rsidR="00522E9C" w:rsidRPr="00D8696A">
        <w:t xml:space="preserve">. </w:t>
      </w:r>
    </w:p>
    <w:p w14:paraId="59A63452" w14:textId="1BD056F8" w:rsidR="00ED0616" w:rsidRDefault="00ED0616" w:rsidP="00ED0616">
      <w:pPr>
        <w:ind w:firstLine="720"/>
        <w:contextualSpacing/>
      </w:pPr>
      <w:r>
        <w:t xml:space="preserve">We compared syntax complexity measures across context (SOLO, AUDI, COP) with ANOVA and Tukey’s HSD. </w:t>
      </w:r>
      <w:r w:rsidRPr="00C37059">
        <w:t>As</w:t>
      </w:r>
      <w:r>
        <w:t xml:space="preserve"> with repertoire complexity, used a randomization procedure to </w:t>
      </w:r>
      <w:r w:rsidR="00980F37">
        <w:t xml:space="preserve">compare </w:t>
      </w:r>
      <w:r w:rsidR="001509F8">
        <w:t xml:space="preserve">small sample of </w:t>
      </w:r>
      <w:r w:rsidR="00AA5AF1" w:rsidRPr="00ED0EBC">
        <w:rPr>
          <w:highlight w:val="cyan"/>
        </w:rPr>
        <w:t>13</w:t>
      </w:r>
      <w:r w:rsidR="00AA5AF1">
        <w:t xml:space="preserve"> </w:t>
      </w:r>
      <w:r w:rsidR="001509F8">
        <w:t xml:space="preserve">COP displays to a randomized distribution of both entropy and compressibility metrics (10,000 random sets of </w:t>
      </w:r>
      <w:r w:rsidR="001509F8" w:rsidRPr="00ED0EBC">
        <w:rPr>
          <w:highlight w:val="cyan"/>
        </w:rPr>
        <w:t>1</w:t>
      </w:r>
      <w:r w:rsidR="00AA5AF1" w:rsidRPr="00ED0EBC">
        <w:rPr>
          <w:highlight w:val="cyan"/>
        </w:rPr>
        <w:t>3</w:t>
      </w:r>
      <w:r w:rsidR="001509F8">
        <w:t xml:space="preserve"> displays, drawn with no replacement)</w:t>
      </w:r>
      <w:r w:rsidR="0038406F">
        <w:t>.</w:t>
      </w:r>
    </w:p>
    <w:p w14:paraId="514D97FE" w14:textId="794EE050" w:rsidR="003563B2" w:rsidRDefault="00C7424D" w:rsidP="00044952">
      <w:pPr>
        <w:ind w:firstLine="720"/>
        <w:contextualSpacing/>
      </w:pPr>
      <w:r>
        <w:t xml:space="preserve">Entropy and compressibility are fundamentally </w:t>
      </w:r>
      <w:r w:rsidR="006E4A8A">
        <w:t xml:space="preserve">intertwined metrics. </w:t>
      </w:r>
      <w:r w:rsidR="003054FA">
        <w:t>In theory, high entropy systems produ</w:t>
      </w:r>
      <w:r w:rsidR="00DB557F">
        <w:t xml:space="preserve">ce outputs that lack well-defined, repeated </w:t>
      </w:r>
      <w:r w:rsidR="00E27BA9">
        <w:t>motifs</w:t>
      </w:r>
      <w:r w:rsidR="00DB557F">
        <w:t xml:space="preserve"> and are therefore difficult to </w:t>
      </w:r>
      <w:r w:rsidR="005D4D97">
        <w:t>compress ($</w:t>
      </w:r>
      <w:r w:rsidR="005D4D97" w:rsidRPr="006572AB">
        <w:rPr>
          <w:highlight w:val="yellow"/>
        </w:rPr>
        <w:t>CITE</w:t>
      </w:r>
      <w:r w:rsidR="005D4D97">
        <w:t xml:space="preserve">). We assessed the empirical </w:t>
      </w:r>
      <w:r w:rsidR="00ED52BF">
        <w:t>correlation</w:t>
      </w:r>
      <w:r w:rsidR="005D4D97">
        <w:t xml:space="preserve"> bet</w:t>
      </w:r>
      <w:r w:rsidR="00ED52BF">
        <w:t>ween entropy and compressibility in our data</w:t>
      </w:r>
      <w:r w:rsidR="00044952">
        <w:t xml:space="preserve"> and investigated displays </w:t>
      </w:r>
      <w:r w:rsidR="00686AE7">
        <w:t>diverging from</w:t>
      </w:r>
      <w:r w:rsidR="00044952">
        <w:t xml:space="preserve"> that correlation.</w:t>
      </w:r>
    </w:p>
    <w:p w14:paraId="02D41519" w14:textId="77777777" w:rsidR="00DF1163" w:rsidRPr="00DF1163" w:rsidRDefault="00DF1163" w:rsidP="00A12618"/>
    <w:p w14:paraId="145134FF" w14:textId="3B09C82B" w:rsidR="00022276" w:rsidRDefault="00A12618" w:rsidP="00650C4A">
      <w:pPr>
        <w:rPr>
          <w:i/>
          <w:iCs/>
        </w:rPr>
      </w:pPr>
      <w:r>
        <w:rPr>
          <w:i/>
          <w:iCs/>
        </w:rPr>
        <w:t>Context vs. individual variation</w:t>
      </w:r>
      <w:bookmarkEnd w:id="12"/>
    </w:p>
    <w:p w14:paraId="1960E742" w14:textId="1C5D63E0" w:rsidR="0010060A" w:rsidRDefault="00650C4A" w:rsidP="000F32FB">
      <w:r>
        <w:t xml:space="preserve">We </w:t>
      </w:r>
      <w:r w:rsidR="00DC637D">
        <w:t>asked whether displays varied more in terms of context (</w:t>
      </w:r>
      <w:r w:rsidR="00E22B2A">
        <w:t xml:space="preserve">i.e., </w:t>
      </w:r>
      <w:r w:rsidR="00DC637D">
        <w:t xml:space="preserve">SOLO </w:t>
      </w:r>
      <w:r w:rsidR="00DC637D">
        <w:rPr>
          <w:i/>
          <w:iCs/>
        </w:rPr>
        <w:t xml:space="preserve">vs. </w:t>
      </w:r>
      <w:r w:rsidR="00DC637D">
        <w:t xml:space="preserve">AUDI </w:t>
      </w:r>
      <w:r w:rsidR="00DC637D">
        <w:rPr>
          <w:i/>
          <w:iCs/>
        </w:rPr>
        <w:t>vs.</w:t>
      </w:r>
      <w:r w:rsidR="00DC637D">
        <w:t xml:space="preserve"> COP) or </w:t>
      </w:r>
      <w:r w:rsidR="00D50483">
        <w:t xml:space="preserve">in terms of male individuality </w:t>
      </w:r>
      <w:r w:rsidR="003D6559">
        <w:t xml:space="preserve">using </w:t>
      </w:r>
      <w:proofErr w:type="spellStart"/>
      <w:r w:rsidR="003D6559">
        <w:t>Jaro</w:t>
      </w:r>
      <w:proofErr w:type="spellEnd"/>
      <w:r w:rsidR="003D6559">
        <w:t xml:space="preserve"> string distances.</w:t>
      </w:r>
      <w:r w:rsidR="00FF338F">
        <w:t xml:space="preserve"> </w:t>
      </w:r>
      <w:proofErr w:type="spellStart"/>
      <w:r w:rsidR="008D1375" w:rsidRPr="00D8696A">
        <w:rPr>
          <w:shd w:val="clear" w:color="auto" w:fill="FFFFFF"/>
        </w:rPr>
        <w:t>Jaro</w:t>
      </w:r>
      <w:proofErr w:type="spellEnd"/>
      <w:r w:rsidR="008D1375" w:rsidRPr="00D8696A">
        <w:rPr>
          <w:shd w:val="clear" w:color="auto" w:fill="FFFFFF"/>
        </w:rPr>
        <w:t xml:space="preserve"> (</w:t>
      </w:r>
      <w:r w:rsidR="008D1375" w:rsidRPr="009C5730">
        <w:rPr>
          <w:highlight w:val="yellow"/>
          <w:shd w:val="clear" w:color="auto" w:fill="FFFFFF"/>
        </w:rPr>
        <w:t>1989</w:t>
      </w:r>
      <w:r w:rsidR="008D1375" w:rsidRPr="00D8696A">
        <w:rPr>
          <w:shd w:val="clear" w:color="auto" w:fill="FFFFFF"/>
        </w:rPr>
        <w:t xml:space="preserve">) developed a simple but elegant </w:t>
      </w:r>
      <w:r w:rsidR="00F9798D">
        <w:rPr>
          <w:shd w:val="clear" w:color="auto" w:fill="FFFFFF"/>
        </w:rPr>
        <w:t>method</w:t>
      </w:r>
      <w:r w:rsidR="008D1375" w:rsidRPr="00D8696A">
        <w:rPr>
          <w:shd w:val="clear" w:color="auto" w:fill="FFFFFF"/>
        </w:rPr>
        <w:t xml:space="preserve"> for matching census records from disparate sources. The algorithm </w:t>
      </w:r>
      <w:r w:rsidR="00804C09">
        <w:rPr>
          <w:shd w:val="clear" w:color="auto" w:fill="FFFFFF"/>
        </w:rPr>
        <w:t>analyse</w:t>
      </w:r>
      <w:r w:rsidR="008D1375" w:rsidRPr="00D8696A">
        <w:rPr>
          <w:shd w:val="clear" w:color="auto" w:fill="FFFFFF"/>
        </w:rPr>
        <w:t xml:space="preserve">s the number </w:t>
      </w:r>
      <w:r w:rsidR="008D1375" w:rsidRPr="00D8696A">
        <w:t xml:space="preserve">of transpositions </w:t>
      </w:r>
      <w:r w:rsidR="008D1375" w:rsidRPr="00D8696A">
        <w:lastRenderedPageBreak/>
        <w:t xml:space="preserve">and mismatches </w:t>
      </w:r>
      <w:r w:rsidR="008D1375" w:rsidRPr="00D8696A">
        <w:rPr>
          <w:shd w:val="clear" w:color="auto" w:fill="FFFFFF"/>
        </w:rPr>
        <w:t xml:space="preserve">between two </w:t>
      </w:r>
      <w:r w:rsidR="00E76987" w:rsidRPr="00D8696A">
        <w:rPr>
          <w:shd w:val="clear" w:color="auto" w:fill="FFFFFF"/>
        </w:rPr>
        <w:t>strings and</w:t>
      </w:r>
      <w:r w:rsidR="008D1375" w:rsidRPr="00D8696A">
        <w:rPr>
          <w:shd w:val="clear" w:color="auto" w:fill="FFFFFF"/>
        </w:rPr>
        <w:t xml:space="preserve"> assigns a distance between 0 (no matches) and 1 (complete match).</w:t>
      </w:r>
      <w:r w:rsidR="008D1375" w:rsidRPr="00D8696A">
        <w:t xml:space="preserve"> </w:t>
      </w:r>
    </w:p>
    <w:p w14:paraId="21C24527" w14:textId="7D5657C8" w:rsidR="00BA6502" w:rsidRPr="00C62D82" w:rsidRDefault="00B40CF6" w:rsidP="00B9643D">
      <w:pPr>
        <w:ind w:firstLine="720"/>
        <w:rPr>
          <w:shd w:val="clear" w:color="auto" w:fill="FFFFFF"/>
        </w:rPr>
      </w:pPr>
      <w:r>
        <w:rPr>
          <w:shd w:val="clear" w:color="auto" w:fill="FFFFFF"/>
        </w:rPr>
        <w:t xml:space="preserve">We </w:t>
      </w:r>
      <w:r w:rsidR="003D1450">
        <w:rPr>
          <w:shd w:val="clear" w:color="auto" w:fill="FFFFFF"/>
        </w:rPr>
        <w:t>calculated</w:t>
      </w:r>
      <w:r>
        <w:rPr>
          <w:shd w:val="clear" w:color="auto" w:fill="FFFFFF"/>
        </w:rPr>
        <w:t xml:space="preserve"> </w:t>
      </w:r>
      <w:proofErr w:type="spellStart"/>
      <w:r>
        <w:rPr>
          <w:shd w:val="clear" w:color="auto" w:fill="FFFFFF"/>
        </w:rPr>
        <w:t>Jaro</w:t>
      </w:r>
      <w:proofErr w:type="spellEnd"/>
      <w:r>
        <w:rPr>
          <w:shd w:val="clear" w:color="auto" w:fill="FFFFFF"/>
        </w:rPr>
        <w:t xml:space="preserve"> distanc</w:t>
      </w:r>
      <w:r w:rsidR="007E0C86">
        <w:rPr>
          <w:shd w:val="clear" w:color="auto" w:fill="FFFFFF"/>
        </w:rPr>
        <w:t>e among</w:t>
      </w:r>
      <w:r>
        <w:rPr>
          <w:shd w:val="clear" w:color="auto" w:fill="FFFFFF"/>
        </w:rPr>
        <w:t xml:space="preserve"> all display </w:t>
      </w:r>
      <w:r w:rsidR="007E0C86">
        <w:rPr>
          <w:shd w:val="clear" w:color="auto" w:fill="FFFFFF"/>
        </w:rPr>
        <w:t xml:space="preserve">strings </w:t>
      </w:r>
      <w:r w:rsidR="00991D3A">
        <w:rPr>
          <w:shd w:val="clear" w:color="auto" w:fill="FFFFFF"/>
        </w:rPr>
        <w:t xml:space="preserve">using R package </w:t>
      </w:r>
      <w:proofErr w:type="spellStart"/>
      <w:r w:rsidR="004A2494">
        <w:rPr>
          <w:i/>
          <w:iCs/>
          <w:shd w:val="clear" w:color="auto" w:fill="FFFFFF"/>
        </w:rPr>
        <w:t>stringdist</w:t>
      </w:r>
      <w:proofErr w:type="spellEnd"/>
      <w:r w:rsidR="004A2494">
        <w:rPr>
          <w:i/>
          <w:iCs/>
          <w:shd w:val="clear" w:color="auto" w:fill="FFFFFF"/>
        </w:rPr>
        <w:t xml:space="preserve"> </w:t>
      </w:r>
      <w:r w:rsidR="00991D3A">
        <w:rPr>
          <w:shd w:val="clear" w:color="auto" w:fill="FFFFFF"/>
        </w:rPr>
        <w:t>($</w:t>
      </w:r>
      <w:r w:rsidR="00991D3A" w:rsidRPr="0083486E">
        <w:rPr>
          <w:highlight w:val="yellow"/>
          <w:shd w:val="clear" w:color="auto" w:fill="FFFFFF"/>
        </w:rPr>
        <w:t>CITE</w:t>
      </w:r>
      <w:r w:rsidR="00991D3A">
        <w:rPr>
          <w:shd w:val="clear" w:color="auto" w:fill="FFFFFF"/>
        </w:rPr>
        <w:t xml:space="preserve">). </w:t>
      </w:r>
      <w:r w:rsidR="0062059A">
        <w:rPr>
          <w:shd w:val="clear" w:color="auto" w:fill="FFFFFF"/>
        </w:rPr>
        <w:t>For each context, we</w:t>
      </w:r>
      <w:r w:rsidR="00B61422">
        <w:rPr>
          <w:shd w:val="clear" w:color="auto" w:fill="FFFFFF"/>
        </w:rPr>
        <w:t xml:space="preserve"> then </w:t>
      </w:r>
      <w:r w:rsidR="007E61B6">
        <w:rPr>
          <w:shd w:val="clear" w:color="auto" w:fill="FFFFFF"/>
        </w:rPr>
        <w:t xml:space="preserve">compared </w:t>
      </w:r>
      <w:r w:rsidR="00926C41">
        <w:rPr>
          <w:shd w:val="clear" w:color="auto" w:fill="FFFFFF"/>
        </w:rPr>
        <w:t>three</w:t>
      </w:r>
      <w:r w:rsidR="007E61B6">
        <w:rPr>
          <w:shd w:val="clear" w:color="auto" w:fill="FFFFFF"/>
        </w:rPr>
        <w:t xml:space="preserve"> sets of </w:t>
      </w:r>
      <w:r w:rsidR="00C62D82">
        <w:rPr>
          <w:shd w:val="clear" w:color="auto" w:fill="FFFFFF"/>
        </w:rPr>
        <w:t xml:space="preserve">distances: </w:t>
      </w:r>
      <w:r w:rsidR="00926C41">
        <w:rPr>
          <w:shd w:val="clear" w:color="auto" w:fill="FFFFFF"/>
        </w:rPr>
        <w:t xml:space="preserve">same-context/same-individual, same-context/different-individual, different-context/same-individual. Note we </w:t>
      </w:r>
      <w:r w:rsidR="00E8445E">
        <w:rPr>
          <w:shd w:val="clear" w:color="auto" w:fill="FFFFFF"/>
        </w:rPr>
        <w:t xml:space="preserve">could only </w:t>
      </w:r>
      <w:r w:rsidR="00113ABB">
        <w:rPr>
          <w:shd w:val="clear" w:color="auto" w:fill="FFFFFF"/>
        </w:rPr>
        <w:t>use displays from</w:t>
      </w:r>
      <w:r w:rsidR="00926C41">
        <w:rPr>
          <w:shd w:val="clear" w:color="auto" w:fill="FFFFFF"/>
        </w:rPr>
        <w:t xml:space="preserve"> identified males for these comparisons. </w:t>
      </w:r>
    </w:p>
    <w:p w14:paraId="41EB74A0" w14:textId="77777777" w:rsidR="00B40CF6" w:rsidRPr="00D8696A" w:rsidRDefault="00B40CF6" w:rsidP="001333B0">
      <w:pPr>
        <w:contextualSpacing/>
      </w:pPr>
    </w:p>
    <w:p w14:paraId="5F978202" w14:textId="7EAAB56D" w:rsidR="00030C5D" w:rsidRPr="002A78F2" w:rsidRDefault="00030C5D" w:rsidP="00155C55">
      <w:pPr>
        <w:pStyle w:val="Heading2"/>
        <w:contextualSpacing/>
        <w:rPr>
          <w:rFonts w:ascii="Times New Roman" w:hAnsi="Times New Roman" w:cs="Times New Roman"/>
          <w:b/>
          <w:color w:val="auto"/>
          <w:sz w:val="24"/>
          <w:szCs w:val="24"/>
        </w:rPr>
      </w:pPr>
      <w:bookmarkStart w:id="13" w:name="_Toc41391833"/>
      <w:r w:rsidRPr="002A78F2">
        <w:rPr>
          <w:rFonts w:ascii="Times New Roman" w:hAnsi="Times New Roman" w:cs="Times New Roman"/>
          <w:b/>
          <w:color w:val="auto"/>
          <w:sz w:val="24"/>
          <w:szCs w:val="24"/>
        </w:rPr>
        <w:t>RESULTS</w:t>
      </w:r>
      <w:bookmarkEnd w:id="13"/>
    </w:p>
    <w:p w14:paraId="4B40D639" w14:textId="6DB8D00B" w:rsidR="00CC08AC" w:rsidRDefault="003E05E4" w:rsidP="00CC08AC">
      <w:pPr>
        <w:contextualSpacing/>
        <w:rPr>
          <w:i/>
          <w:iCs/>
        </w:rPr>
      </w:pPr>
      <w:bookmarkStart w:id="14" w:name="_Hlk41374717"/>
      <w:commentRangeStart w:id="15"/>
      <w:r>
        <w:rPr>
          <w:i/>
          <w:iCs/>
        </w:rPr>
        <w:t xml:space="preserve">Displays </w:t>
      </w:r>
      <w:commentRangeEnd w:id="15"/>
      <w:r w:rsidR="003A224F">
        <w:rPr>
          <w:rStyle w:val="CommentReference"/>
        </w:rPr>
        <w:commentReference w:id="15"/>
      </w:r>
      <w:r>
        <w:rPr>
          <w:i/>
          <w:iCs/>
        </w:rPr>
        <w:t xml:space="preserve">and behavioral </w:t>
      </w:r>
      <w:proofErr w:type="gramStart"/>
      <w:r>
        <w:rPr>
          <w:i/>
          <w:iCs/>
        </w:rPr>
        <w:t>elements</w:t>
      </w:r>
      <w:proofErr w:type="gramEnd"/>
    </w:p>
    <w:p w14:paraId="62188D85" w14:textId="03E1A697" w:rsidR="00135466" w:rsidRDefault="00A02A20" w:rsidP="00C5256C">
      <w:pPr>
        <w:contextualSpacing/>
      </w:pPr>
      <w:r>
        <w:t>Our final dataset includes</w:t>
      </w:r>
      <w:r w:rsidR="00334C1E">
        <w:t xml:space="preserve"> </w:t>
      </w:r>
      <w:r w:rsidR="00A17C68" w:rsidRPr="00ED0EBC">
        <w:rPr>
          <w:highlight w:val="cyan"/>
        </w:rPr>
        <w:t>35</w:t>
      </w:r>
      <w:r w:rsidR="00ED0EBC" w:rsidRPr="00ED0EBC">
        <w:rPr>
          <w:highlight w:val="cyan"/>
        </w:rPr>
        <w:t>3</w:t>
      </w:r>
      <w:r w:rsidR="0083573D">
        <w:t xml:space="preserve"> </w:t>
      </w:r>
      <w:r w:rsidR="0083573D">
        <w:rPr>
          <w:i/>
          <w:iCs/>
        </w:rPr>
        <w:t>Masius</w:t>
      </w:r>
      <w:r w:rsidR="0083573D">
        <w:t xml:space="preserve"> displays </w:t>
      </w:r>
      <w:r w:rsidR="00E83CA6">
        <w:t>across</w:t>
      </w:r>
      <w:r w:rsidR="0083573D">
        <w:t xml:space="preserve"> </w:t>
      </w:r>
      <w:r w:rsidR="0083573D" w:rsidRPr="00ED0EBC">
        <w:rPr>
          <w:highlight w:val="cyan"/>
        </w:rPr>
        <w:t>15</w:t>
      </w:r>
      <w:r w:rsidR="0083573D">
        <w:t xml:space="preserve"> display logs</w:t>
      </w:r>
      <w:r w:rsidR="00ED0EBC">
        <w:t xml:space="preserve"> (</w:t>
      </w:r>
      <w:r w:rsidR="00ED0EBC" w:rsidRPr="00377906">
        <w:rPr>
          <w:highlight w:val="cyan"/>
        </w:rPr>
        <w:t>1-102</w:t>
      </w:r>
      <w:r w:rsidR="00ED0EBC">
        <w:t xml:space="preserve"> displays per log)</w:t>
      </w:r>
      <w:r w:rsidR="0083573D">
        <w:t xml:space="preserve">. </w:t>
      </w:r>
      <w:r w:rsidR="00892ED5">
        <w:t xml:space="preserve">Of these displays, </w:t>
      </w:r>
      <w:r w:rsidR="001473DD" w:rsidRPr="00377906">
        <w:rPr>
          <w:highlight w:val="cyan"/>
        </w:rPr>
        <w:t>34</w:t>
      </w:r>
      <w:r w:rsidR="00377906" w:rsidRPr="00377906">
        <w:rPr>
          <w:highlight w:val="cyan"/>
        </w:rPr>
        <w:t>1</w:t>
      </w:r>
      <w:r w:rsidR="00892ED5">
        <w:t xml:space="preserve"> were performed by </w:t>
      </w:r>
      <w:r w:rsidR="00B80FB2">
        <w:t xml:space="preserve">one of </w:t>
      </w:r>
      <w:r w:rsidR="001473DD" w:rsidRPr="00377906">
        <w:rPr>
          <w:highlight w:val="cyan"/>
        </w:rPr>
        <w:t>10</w:t>
      </w:r>
      <w:r w:rsidR="00B80FB2">
        <w:t xml:space="preserve"> </w:t>
      </w:r>
      <w:r w:rsidR="00724DD2">
        <w:t>identified males (</w:t>
      </w:r>
      <w:r w:rsidR="001473DD" w:rsidRPr="00377906">
        <w:rPr>
          <w:highlight w:val="cyan"/>
        </w:rPr>
        <w:t>2</w:t>
      </w:r>
      <w:r w:rsidR="00D83BC7" w:rsidRPr="00377906">
        <w:rPr>
          <w:highlight w:val="cyan"/>
        </w:rPr>
        <w:t>-</w:t>
      </w:r>
      <w:r w:rsidR="001473DD" w:rsidRPr="00377906">
        <w:rPr>
          <w:highlight w:val="cyan"/>
        </w:rPr>
        <w:t>17</w:t>
      </w:r>
      <w:r w:rsidR="00377906" w:rsidRPr="00377906">
        <w:rPr>
          <w:highlight w:val="cyan"/>
        </w:rPr>
        <w:t>2</w:t>
      </w:r>
      <w:r w:rsidR="00D83BC7">
        <w:t xml:space="preserve"> displays each, </w:t>
      </w:r>
      <w:r w:rsidR="00894EDD" w:rsidRPr="00377906">
        <w:rPr>
          <w:highlight w:val="green"/>
        </w:rPr>
        <w:t xml:space="preserve">Table </w:t>
      </w:r>
      <w:r w:rsidR="00D83BC7" w:rsidRPr="00377906">
        <w:rPr>
          <w:highlight w:val="green"/>
        </w:rPr>
        <w:t>S</w:t>
      </w:r>
      <w:r w:rsidR="00894EDD" w:rsidRPr="00377906">
        <w:rPr>
          <w:highlight w:val="green"/>
        </w:rPr>
        <w:t>2</w:t>
      </w:r>
      <w:r w:rsidR="00377906">
        <w:t>).</w:t>
      </w:r>
      <w:r w:rsidR="00B80FB2">
        <w:t xml:space="preserve"> </w:t>
      </w:r>
      <w:r w:rsidR="00DD31E6" w:rsidRPr="00D8696A">
        <w:t>All display</w:t>
      </w:r>
      <w:r w:rsidR="003E05E4">
        <w:t xml:space="preserve">s </w:t>
      </w:r>
      <w:r w:rsidR="00DD31E6" w:rsidRPr="00D8696A">
        <w:t xml:space="preserve">occurred </w:t>
      </w:r>
      <w:r w:rsidR="003E05E4">
        <w:t>between</w:t>
      </w:r>
      <w:r w:rsidR="009C5730">
        <w:t xml:space="preserve"> </w:t>
      </w:r>
      <w:r w:rsidR="009C5730" w:rsidRPr="006679F3">
        <w:rPr>
          <w:highlight w:val="cyan"/>
        </w:rPr>
        <w:t>2</w:t>
      </w:r>
      <w:r w:rsidRPr="006679F3">
        <w:rPr>
          <w:highlight w:val="cyan"/>
        </w:rPr>
        <w:t>4</w:t>
      </w:r>
      <w:r w:rsidR="009C5730" w:rsidRPr="006679F3">
        <w:rPr>
          <w:highlight w:val="cyan"/>
        </w:rPr>
        <w:t>-</w:t>
      </w:r>
      <w:r w:rsidR="00DD31E6" w:rsidRPr="006679F3">
        <w:rPr>
          <w:highlight w:val="cyan"/>
        </w:rPr>
        <w:t>Jun</w:t>
      </w:r>
      <w:r w:rsidR="009C5730">
        <w:t xml:space="preserve"> and </w:t>
      </w:r>
      <w:r w:rsidR="009C5730" w:rsidRPr="006679F3">
        <w:rPr>
          <w:highlight w:val="cyan"/>
        </w:rPr>
        <w:t>14-Jan</w:t>
      </w:r>
      <w:r w:rsidR="00DD31E6" w:rsidRPr="00D8696A">
        <w:t xml:space="preserve">, with </w:t>
      </w:r>
      <w:r w:rsidR="009C5730">
        <w:t xml:space="preserve">the bulk of displays </w:t>
      </w:r>
      <w:r w:rsidR="00093A38">
        <w:t>(</w:t>
      </w:r>
      <w:r w:rsidR="00292464" w:rsidRPr="006679F3">
        <w:rPr>
          <w:highlight w:val="cyan"/>
        </w:rPr>
        <w:t>2</w:t>
      </w:r>
      <w:r w:rsidR="006679F3" w:rsidRPr="006679F3">
        <w:rPr>
          <w:highlight w:val="cyan"/>
        </w:rPr>
        <w:t>78/353</w:t>
      </w:r>
      <w:r w:rsidR="00846618">
        <w:t>)</w:t>
      </w:r>
      <w:r w:rsidR="00E3226E">
        <w:t xml:space="preserve"> between October and December</w:t>
      </w:r>
      <w:r w:rsidR="006679F3">
        <w:t xml:space="preserve"> (</w:t>
      </w:r>
      <w:r w:rsidR="006679F3" w:rsidRPr="00E4338E">
        <w:rPr>
          <w:highlight w:val="green"/>
        </w:rPr>
        <w:t xml:space="preserve">Fig. </w:t>
      </w:r>
      <w:r w:rsidR="00FB1C56" w:rsidRPr="00E4338E">
        <w:rPr>
          <w:highlight w:val="green"/>
        </w:rPr>
        <w:t>S</w:t>
      </w:r>
      <w:r w:rsidR="008E480A" w:rsidRPr="00E4338E">
        <w:rPr>
          <w:highlight w:val="green"/>
        </w:rPr>
        <w:t>1</w:t>
      </w:r>
      <w:r w:rsidR="006679F3">
        <w:t>)</w:t>
      </w:r>
      <w:r w:rsidR="00093A38">
        <w:t>.</w:t>
      </w:r>
      <w:r w:rsidR="00DD31E6" w:rsidRPr="00D8696A">
        <w:t xml:space="preserve"> </w:t>
      </w:r>
      <w:r w:rsidR="006376A3">
        <w:t xml:space="preserve">The </w:t>
      </w:r>
      <w:r w:rsidR="00E3226E">
        <w:t xml:space="preserve">earliest </w:t>
      </w:r>
      <w:r w:rsidR="00B7405B">
        <w:t xml:space="preserve">AUDI display </w:t>
      </w:r>
      <w:r w:rsidR="00E3226E">
        <w:t xml:space="preserve">was </w:t>
      </w:r>
      <w:r w:rsidR="00E3226E" w:rsidRPr="006679F3">
        <w:rPr>
          <w:highlight w:val="cyan"/>
        </w:rPr>
        <w:t>30-</w:t>
      </w:r>
      <w:proofErr w:type="gramStart"/>
      <w:r w:rsidR="00E3226E" w:rsidRPr="006679F3">
        <w:rPr>
          <w:highlight w:val="cyan"/>
        </w:rPr>
        <w:t>Jun</w:t>
      </w:r>
      <w:proofErr w:type="gramEnd"/>
      <w:r w:rsidR="00DD31E6" w:rsidRPr="00D8696A">
        <w:t xml:space="preserve"> and </w:t>
      </w:r>
      <w:r w:rsidR="001F7456">
        <w:t>the earliest</w:t>
      </w:r>
      <w:r w:rsidR="009C5730">
        <w:t xml:space="preserve"> </w:t>
      </w:r>
      <w:r w:rsidR="003021DB">
        <w:t xml:space="preserve">COP display was </w:t>
      </w:r>
      <w:r w:rsidR="00E3226E" w:rsidRPr="00C57A01">
        <w:rPr>
          <w:highlight w:val="cyan"/>
        </w:rPr>
        <w:t>26-Oct</w:t>
      </w:r>
      <w:r w:rsidR="00E3226E">
        <w:t xml:space="preserve">. </w:t>
      </w:r>
      <w:bookmarkEnd w:id="14"/>
      <w:r w:rsidR="00F03259">
        <w:t>The dataset</w:t>
      </w:r>
      <w:r w:rsidR="00C645DA">
        <w:t xml:space="preserve"> featured </w:t>
      </w:r>
      <w:r w:rsidR="008B5CAF" w:rsidRPr="00800C6D">
        <w:rPr>
          <w:highlight w:val="cyan"/>
        </w:rPr>
        <w:t>36</w:t>
      </w:r>
      <w:r w:rsidR="008B5CAF">
        <w:t xml:space="preserve"> AUDI displays with one of </w:t>
      </w:r>
      <w:r w:rsidR="008B5CAF" w:rsidRPr="00F87564">
        <w:rPr>
          <w:highlight w:val="cyan"/>
        </w:rPr>
        <w:t>11</w:t>
      </w:r>
      <w:r w:rsidR="008B5CAF">
        <w:t xml:space="preserve"> identified females (</w:t>
      </w:r>
      <w:r w:rsidR="008B5CAF" w:rsidRPr="00F87564">
        <w:rPr>
          <w:highlight w:val="cyan"/>
        </w:rPr>
        <w:t>1-7</w:t>
      </w:r>
      <w:r w:rsidR="008B5CAF">
        <w:t xml:space="preserve"> </w:t>
      </w:r>
      <w:r w:rsidR="00950079">
        <w:t>attendances</w:t>
      </w:r>
      <w:r w:rsidR="008B5CAF">
        <w:t xml:space="preserve"> each) and </w:t>
      </w:r>
      <w:r w:rsidR="006538EE" w:rsidRPr="00F87564">
        <w:rPr>
          <w:highlight w:val="cyan"/>
        </w:rPr>
        <w:t>5</w:t>
      </w:r>
      <w:r w:rsidR="006538EE">
        <w:t xml:space="preserve"> COP displays </w:t>
      </w:r>
      <w:r w:rsidR="009E7E6A">
        <w:t>with one of</w:t>
      </w:r>
      <w:r w:rsidR="006538EE">
        <w:t xml:space="preserve"> </w:t>
      </w:r>
      <w:r w:rsidR="00C57A01" w:rsidRPr="00F87564">
        <w:rPr>
          <w:highlight w:val="cyan"/>
        </w:rPr>
        <w:t>3</w:t>
      </w:r>
      <w:r w:rsidR="006538EE">
        <w:t xml:space="preserve"> identified females (</w:t>
      </w:r>
      <w:r w:rsidR="006538EE" w:rsidRPr="00822D28">
        <w:rPr>
          <w:highlight w:val="cyan"/>
        </w:rPr>
        <w:t>1-2</w:t>
      </w:r>
      <w:r w:rsidR="006538EE">
        <w:t xml:space="preserve"> </w:t>
      </w:r>
      <w:r w:rsidR="001C52DB">
        <w:t>copulation</w:t>
      </w:r>
      <w:r w:rsidR="004E5073">
        <w:t>s</w:t>
      </w:r>
      <w:r w:rsidR="006538EE">
        <w:t xml:space="preserve"> each</w:t>
      </w:r>
      <w:r w:rsidR="009E7E6A">
        <w:t xml:space="preserve">; </w:t>
      </w:r>
      <w:r w:rsidR="009E7E6A" w:rsidRPr="001450CE">
        <w:rPr>
          <w:highlight w:val="green"/>
        </w:rPr>
        <w:t>Table S3</w:t>
      </w:r>
      <w:r w:rsidR="009E7E6A">
        <w:t>).</w:t>
      </w:r>
    </w:p>
    <w:p w14:paraId="4B25EFE9" w14:textId="4853ECBF" w:rsidR="004A0DB9" w:rsidRDefault="005D118B" w:rsidP="00C5256C">
      <w:pPr>
        <w:contextualSpacing/>
      </w:pPr>
      <w:r>
        <w:tab/>
      </w:r>
      <w:proofErr w:type="gramStart"/>
      <w:r w:rsidR="007A2DA3">
        <w:t>By definition, every</w:t>
      </w:r>
      <w:proofErr w:type="gramEnd"/>
      <w:r w:rsidR="007A2DA3">
        <w:t xml:space="preserve"> display in our dataset featured at least one Audible log-approach dive and one Side-to-side bow. Side-to-side bows </w:t>
      </w:r>
      <w:r w:rsidR="00C40A2B">
        <w:t xml:space="preserve">were the most common display behavior, featuring </w:t>
      </w:r>
      <w:r w:rsidR="00F85477">
        <w:t xml:space="preserve">prominently in all </w:t>
      </w:r>
      <w:r w:rsidR="006C1FAF">
        <w:t>SOLO, AUDI, and successful COP displays (</w:t>
      </w:r>
      <w:r w:rsidR="006C1FAF" w:rsidRPr="004A0DB9">
        <w:rPr>
          <w:highlight w:val="green"/>
        </w:rPr>
        <w:t>Table 1</w:t>
      </w:r>
      <w:r w:rsidR="008E01F5">
        <w:t xml:space="preserve">). </w:t>
      </w:r>
    </w:p>
    <w:p w14:paraId="56AE2C15" w14:textId="77777777" w:rsidR="006B79A9" w:rsidRDefault="006B79A9" w:rsidP="00C5256C">
      <w:pPr>
        <w:contextualSpacing/>
      </w:pPr>
    </w:p>
    <w:p w14:paraId="02C0ABB4" w14:textId="2F221FAD" w:rsidR="005D118B" w:rsidRDefault="004A0DB9" w:rsidP="00C5256C">
      <w:pPr>
        <w:contextualSpacing/>
      </w:pPr>
      <w:r>
        <w:t xml:space="preserve">Alternatively, Silent log-approach dives, </w:t>
      </w:r>
    </w:p>
    <w:p w14:paraId="3FE14ACD" w14:textId="59754245" w:rsidR="00C5256C" w:rsidRDefault="00C5256C" w:rsidP="00C5256C">
      <w:pPr>
        <w:contextualSpacing/>
      </w:pPr>
    </w:p>
    <w:p w14:paraId="027C388C" w14:textId="0EA77B74" w:rsidR="00F4390F" w:rsidRDefault="00F4390F" w:rsidP="00C5256C">
      <w:pPr>
        <w:contextualSpacing/>
      </w:pPr>
      <w:r>
        <w:t>$FREQUENCY PATTERNS ACROSS CONTEXTS</w:t>
      </w:r>
    </w:p>
    <w:p w14:paraId="4A37D626" w14:textId="77777777" w:rsidR="00F4390F" w:rsidRDefault="00F4390F" w:rsidP="00C5256C">
      <w:pPr>
        <w:contextualSpacing/>
      </w:pPr>
    </w:p>
    <w:p w14:paraId="6C51DF7C" w14:textId="215889C7" w:rsidR="00C5256C" w:rsidRDefault="00C5256C" w:rsidP="00C5256C">
      <w:pPr>
        <w:contextualSpacing/>
        <w:rPr>
          <w:i/>
          <w:iCs/>
        </w:rPr>
      </w:pPr>
      <w:r>
        <w:rPr>
          <w:i/>
          <w:iCs/>
        </w:rPr>
        <w:t>Repertoire complexity</w:t>
      </w:r>
    </w:p>
    <w:p w14:paraId="5CAA5302" w14:textId="5A560D0D" w:rsidR="00C5256C" w:rsidRDefault="00BE67B3" w:rsidP="00C5256C">
      <w:pPr>
        <w:contextualSpacing/>
        <w:rPr>
          <w:i/>
          <w:iCs/>
        </w:rPr>
      </w:pPr>
      <w:r>
        <w:rPr>
          <w:i/>
          <w:iCs/>
        </w:rPr>
        <w:t>Syntax complexity</w:t>
      </w:r>
    </w:p>
    <w:p w14:paraId="323F869D" w14:textId="6DCE248D" w:rsidR="00BE67B3" w:rsidRDefault="00D30E92" w:rsidP="00C5256C">
      <w:pPr>
        <w:contextualSpacing/>
        <w:rPr>
          <w:i/>
          <w:iCs/>
        </w:rPr>
      </w:pPr>
      <w:r>
        <w:rPr>
          <w:i/>
          <w:iCs/>
        </w:rPr>
        <w:t>Context vs. individual variation</w:t>
      </w:r>
    </w:p>
    <w:p w14:paraId="185D343B" w14:textId="31BF88F2" w:rsidR="0086568F" w:rsidRDefault="0086568F" w:rsidP="00C5256C">
      <w:pPr>
        <w:contextualSpacing/>
        <w:rPr>
          <w:i/>
          <w:iCs/>
        </w:rPr>
      </w:pPr>
    </w:p>
    <w:p w14:paraId="1BF56ED4" w14:textId="042C5825" w:rsidR="00485947" w:rsidRPr="00485947" w:rsidRDefault="00485947" w:rsidP="00C5256C">
      <w:pPr>
        <w:contextualSpacing/>
        <w:rPr>
          <w:b/>
          <w:bCs/>
        </w:rPr>
      </w:pPr>
      <w:r>
        <w:rPr>
          <w:b/>
          <w:bCs/>
        </w:rPr>
        <w:t>LITERATURE CITED</w:t>
      </w:r>
    </w:p>
    <w:p w14:paraId="52156D68" w14:textId="77777777" w:rsidR="00C5256C" w:rsidRPr="00C5256C" w:rsidRDefault="00C5256C" w:rsidP="00C5256C">
      <w:pPr>
        <w:contextualSpacing/>
        <w:rPr>
          <w:i/>
          <w:iCs/>
        </w:rPr>
      </w:pPr>
    </w:p>
    <w:p w14:paraId="75A46C09" w14:textId="77777777" w:rsidR="00C5256C" w:rsidRDefault="00C5256C" w:rsidP="00C5256C">
      <w:pPr>
        <w:contextualSpacing/>
      </w:pPr>
    </w:p>
    <w:p w14:paraId="1C8E6818" w14:textId="23A46ADD" w:rsidR="00030C5D" w:rsidRDefault="00F82A3E" w:rsidP="00C5256C">
      <w:pPr>
        <w:contextualSpacing/>
      </w:pPr>
      <w:r w:rsidRPr="00D8696A">
        <w:t>Figure 2</w:t>
      </w:r>
      <w:r>
        <w:t xml:space="preserve"> </w:t>
      </w:r>
      <w:r w:rsidR="00BB277C">
        <w:t>summarizes</w:t>
      </w:r>
      <w:r>
        <w:t xml:space="preserve"> t</w:t>
      </w:r>
      <w:r w:rsidR="00030C5D" w:rsidRPr="00D8696A">
        <w:t xml:space="preserve">he </w:t>
      </w:r>
      <w:r w:rsidR="000078C5">
        <w:t xml:space="preserve">information </w:t>
      </w:r>
      <w:r w:rsidR="00030C5D" w:rsidRPr="00D8696A">
        <w:t xml:space="preserve">entropy analysis. </w:t>
      </w:r>
      <w:r w:rsidR="00B11B5A">
        <w:t>T</w:t>
      </w:r>
      <w:r w:rsidR="00B11B5A" w:rsidRPr="00D8696A">
        <w:t xml:space="preserve">he 198 Mal bouts </w:t>
      </w:r>
      <w:r w:rsidR="00B11B5A">
        <w:t xml:space="preserve">had </w:t>
      </w:r>
      <w:r w:rsidR="00030C5D" w:rsidRPr="00D8696A">
        <w:t xml:space="preserve">high </w:t>
      </w:r>
      <w:r w:rsidR="00316440">
        <w:t xml:space="preserve">adjusted </w:t>
      </w:r>
      <w:r w:rsidR="00030C5D" w:rsidRPr="00D8696A">
        <w:t xml:space="preserve">entropy (diversity, </w:t>
      </w:r>
      <w:proofErr w:type="gramStart"/>
      <w:r w:rsidR="00030C5D" w:rsidRPr="00D8696A">
        <w:t>randomness</w:t>
      </w:r>
      <w:proofErr w:type="gramEnd"/>
      <w:r w:rsidR="00030C5D" w:rsidRPr="00D8696A">
        <w:t xml:space="preserve"> or surprise), often approach</w:t>
      </w:r>
      <w:r w:rsidR="00316440">
        <w:t>ing</w:t>
      </w:r>
      <w:r w:rsidR="00030C5D" w:rsidRPr="00D8696A">
        <w:t xml:space="preserve"> the maximum</w:t>
      </w:r>
      <w:r w:rsidR="00316440">
        <w:t xml:space="preserve"> possible value of 1.0</w:t>
      </w:r>
      <w:r w:rsidR="00030C5D" w:rsidRPr="00D8696A">
        <w:t xml:space="preserve">. In contrast, the 14 Cop bouts had low entropy. </w:t>
      </w:r>
      <w:r w:rsidR="00A44172">
        <w:t>The adjusted entropies differed among the three contexts (Mal, Fem, Cop) under ANOVA followed by Tukey's HSD (</w:t>
      </w:r>
      <w:r w:rsidR="00483036">
        <w:t>P</w:t>
      </w:r>
      <w:r w:rsidR="00A44172">
        <w:t xml:space="preserve"> &lt; 0.001). </w:t>
      </w:r>
      <w:r w:rsidR="00C57E49" w:rsidRPr="001915D3">
        <w:t xml:space="preserve">Higher-order entropies </w:t>
      </w:r>
      <w:r w:rsidR="001915D3" w:rsidRPr="001915D3">
        <w:t>(</w:t>
      </w:r>
      <w:r w:rsidR="00BE4A6B" w:rsidRPr="001915D3">
        <w:t xml:space="preserve">Fig. </w:t>
      </w:r>
      <w:r w:rsidR="00651D11" w:rsidRPr="001915D3">
        <w:t>S</w:t>
      </w:r>
      <w:r w:rsidR="001915D3" w:rsidRPr="001915D3">
        <w:t>1)</w:t>
      </w:r>
      <w:r w:rsidR="00BE4A6B" w:rsidRPr="001915D3">
        <w:t xml:space="preserve"> continue to decline beyond </w:t>
      </w:r>
      <w:proofErr w:type="gramStart"/>
      <w:r w:rsidR="00BE4A6B" w:rsidRPr="001915D3">
        <w:t>second-order</w:t>
      </w:r>
      <w:proofErr w:type="gramEnd"/>
      <w:r w:rsidR="00BE4A6B" w:rsidRPr="001915D3">
        <w:t xml:space="preserve"> for Mal bouts </w:t>
      </w:r>
      <w:r w:rsidR="00030BC0" w:rsidRPr="001915D3">
        <w:t>more than they do</w:t>
      </w:r>
      <w:r w:rsidR="00BE4A6B" w:rsidRPr="001915D3">
        <w:t xml:space="preserve"> for Fem or Cop bouts. Th</w:t>
      </w:r>
      <w:r w:rsidR="009E7227">
        <w:t>ose</w:t>
      </w:r>
      <w:r w:rsidR="00BE4A6B" w:rsidRPr="001915D3">
        <w:t xml:space="preserve"> difference</w:t>
      </w:r>
      <w:r w:rsidR="009E7227">
        <w:t>s across higher-order entropies</w:t>
      </w:r>
      <w:r w:rsidR="00BE4A6B" w:rsidRPr="001915D3">
        <w:t xml:space="preserve"> suggest that</w:t>
      </w:r>
      <w:r w:rsidR="007806F0">
        <w:t>,</w:t>
      </w:r>
      <w:r w:rsidR="00BE4A6B" w:rsidRPr="001915D3">
        <w:t xml:space="preserve"> in </w:t>
      </w:r>
      <w:r w:rsidR="001915D3">
        <w:t>Fem</w:t>
      </w:r>
      <w:r w:rsidR="00BE4A6B" w:rsidRPr="001915D3">
        <w:t xml:space="preserve"> and </w:t>
      </w:r>
      <w:r w:rsidR="001915D3">
        <w:t>Cop</w:t>
      </w:r>
      <w:r w:rsidR="00BE4A6B" w:rsidRPr="001915D3">
        <w:t xml:space="preserve"> bouts, the current element depends only on the preceding element</w:t>
      </w:r>
      <w:r w:rsidR="004902C1">
        <w:t>.</w:t>
      </w:r>
      <w:r w:rsidR="009E7227">
        <w:t xml:space="preserve"> I</w:t>
      </w:r>
      <w:r w:rsidR="00BE4A6B" w:rsidRPr="001915D3">
        <w:t xml:space="preserve">n </w:t>
      </w:r>
      <w:r w:rsidR="009E7227">
        <w:t xml:space="preserve">contrast, </w:t>
      </w:r>
      <w:r w:rsidR="00BE4A6B" w:rsidRPr="001915D3">
        <w:t>Mal bouts</w:t>
      </w:r>
      <w:r w:rsidR="001915D3">
        <w:t xml:space="preserve"> </w:t>
      </w:r>
      <w:r w:rsidR="00BE4A6B" w:rsidRPr="001915D3">
        <w:t>elements depend</w:t>
      </w:r>
      <w:r w:rsidR="00030BC0" w:rsidRPr="001915D3">
        <w:t>,</w:t>
      </w:r>
      <w:r w:rsidR="00BE4A6B" w:rsidRPr="001915D3">
        <w:t xml:space="preserve"> in complex ways</w:t>
      </w:r>
      <w:r w:rsidR="00030BC0" w:rsidRPr="001915D3">
        <w:t>,</w:t>
      </w:r>
      <w:r w:rsidR="00BE4A6B" w:rsidRPr="001915D3">
        <w:t xml:space="preserve"> on earlier elements</w:t>
      </w:r>
      <w:r w:rsidR="00BE4A6B">
        <w:t>.</w:t>
      </w:r>
    </w:p>
    <w:p w14:paraId="2EA054CB" w14:textId="77777777" w:rsidR="00BB277C" w:rsidRPr="00BB277C" w:rsidRDefault="00BB277C" w:rsidP="00155C55">
      <w:pPr>
        <w:ind w:firstLine="720"/>
        <w:contextualSpacing/>
        <w:rPr>
          <w:sz w:val="16"/>
          <w:szCs w:val="16"/>
        </w:rPr>
      </w:pPr>
    </w:p>
    <w:p w14:paraId="2C2FA3F4" w14:textId="5C870FBD" w:rsidR="00902C31" w:rsidRDefault="00900844" w:rsidP="00155C55">
      <w:pPr>
        <w:ind w:left="1440"/>
        <w:contextualSpacing/>
      </w:pPr>
      <w:r w:rsidRPr="00900844">
        <w:rPr>
          <w:noProof/>
        </w:rPr>
        <w:lastRenderedPageBreak/>
        <w:drawing>
          <wp:inline distT="0" distB="0" distL="0" distR="0" wp14:anchorId="4473BD05" wp14:editId="6ACA44DC">
            <wp:extent cx="2203450" cy="221688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1631" cy="2235178"/>
                    </a:xfrm>
                    <a:prstGeom prst="rect">
                      <a:avLst/>
                    </a:prstGeom>
                  </pic:spPr>
                </pic:pic>
              </a:graphicData>
            </a:graphic>
          </wp:inline>
        </w:drawing>
      </w:r>
    </w:p>
    <w:p w14:paraId="2E60053D" w14:textId="77777777" w:rsidR="003C13B6" w:rsidRPr="003C13B6" w:rsidRDefault="003C13B6" w:rsidP="00155C55">
      <w:pPr>
        <w:contextualSpacing/>
        <w:rPr>
          <w:sz w:val="16"/>
          <w:szCs w:val="16"/>
        </w:rPr>
      </w:pPr>
    </w:p>
    <w:p w14:paraId="3AB18ED3" w14:textId="65CAE9BE" w:rsidR="00902C31" w:rsidRDefault="00902C31" w:rsidP="00155C55">
      <w:pPr>
        <w:ind w:left="547"/>
        <w:contextualSpacing/>
      </w:pPr>
      <w:r w:rsidRPr="00D8696A">
        <w:t xml:space="preserve">Figure 2. </w:t>
      </w:r>
      <w:r w:rsidR="009A74AC">
        <w:t>E</w:t>
      </w:r>
      <w:r w:rsidRPr="00D8696A">
        <w:t xml:space="preserve">ntropy </w:t>
      </w:r>
      <w:r w:rsidR="009A74AC">
        <w:t xml:space="preserve">(relative to the maximum possible) </w:t>
      </w:r>
      <w:r w:rsidRPr="00D8696A">
        <w:t xml:space="preserve">for </w:t>
      </w:r>
      <w:r w:rsidR="009A74AC" w:rsidRPr="00D8696A">
        <w:t>14 Cop bouts</w:t>
      </w:r>
      <w:r w:rsidRPr="00D8696A">
        <w:t>, 100 Fem bouts and</w:t>
      </w:r>
      <w:r w:rsidR="009A74AC">
        <w:t xml:space="preserve"> </w:t>
      </w:r>
      <w:r w:rsidR="009A74AC" w:rsidRPr="00D8696A">
        <w:t xml:space="preserve">198 Mal </w:t>
      </w:r>
      <w:r w:rsidR="009A74AC">
        <w:t>bouts</w:t>
      </w:r>
      <w:r w:rsidR="00900844">
        <w:t xml:space="preserve">. </w:t>
      </w:r>
      <w:r w:rsidR="007806F0" w:rsidRPr="00D8696A">
        <w:t>In contrast to the avian song repertoire literature, more successful (Cop) displays were simpler (had lower entropy) than were less successful (Mal and Fem) display sequences</w:t>
      </w:r>
      <w:r w:rsidR="007806F0">
        <w:t xml:space="preserve">. </w:t>
      </w:r>
      <w:r w:rsidR="00F401FF">
        <w:t>We</w:t>
      </w:r>
      <w:r w:rsidRPr="00D8696A">
        <w:t xml:space="preserve"> </w:t>
      </w:r>
      <w:r w:rsidR="000078C5">
        <w:t>coded</w:t>
      </w:r>
      <w:r w:rsidRPr="00D8696A">
        <w:t xml:space="preserve"> </w:t>
      </w:r>
      <w:r w:rsidR="00F401FF">
        <w:t xml:space="preserve">each display bout </w:t>
      </w:r>
      <w:r w:rsidRPr="00D8696A">
        <w:t>as a string of characters (</w:t>
      </w:r>
      <w:r w:rsidRPr="00D8696A">
        <w:rPr>
          <w:i/>
        </w:rPr>
        <w:t>a</w:t>
      </w:r>
      <w:r w:rsidRPr="00D8696A">
        <w:t xml:space="preserve"> </w:t>
      </w:r>
      <w:proofErr w:type="spellStart"/>
      <w:r w:rsidRPr="00D8696A">
        <w:t xml:space="preserve">to </w:t>
      </w:r>
      <w:r w:rsidRPr="00D8696A">
        <w:rPr>
          <w:i/>
        </w:rPr>
        <w:t>n</w:t>
      </w:r>
      <w:proofErr w:type="spellEnd"/>
      <w:r w:rsidRPr="00D8696A">
        <w:t>)</w:t>
      </w:r>
      <w:r w:rsidR="000078C5">
        <w:t xml:space="preserve"> representing the </w:t>
      </w:r>
      <w:r w:rsidR="00F401FF">
        <w:t xml:space="preserve">sequence of </w:t>
      </w:r>
      <w:r w:rsidRPr="00D8696A">
        <w:t xml:space="preserve">14 discrete </w:t>
      </w:r>
      <w:proofErr w:type="spellStart"/>
      <w:r w:rsidR="004E5018">
        <w:t>behaviour</w:t>
      </w:r>
      <w:r w:rsidRPr="00D8696A">
        <w:t>al</w:t>
      </w:r>
      <w:proofErr w:type="spellEnd"/>
      <w:r w:rsidRPr="00D8696A">
        <w:t xml:space="preserve"> elements</w:t>
      </w:r>
      <w:r w:rsidR="000078C5">
        <w:t xml:space="preserve"> </w:t>
      </w:r>
      <w:r w:rsidR="00F401FF">
        <w:t>in</w:t>
      </w:r>
      <w:r w:rsidR="000078C5">
        <w:t xml:space="preserve"> Table 1</w:t>
      </w:r>
      <w:r w:rsidR="00F401FF">
        <w:t xml:space="preserve">, and then </w:t>
      </w:r>
      <w:r w:rsidR="000078C5">
        <w:t xml:space="preserve">computed </w:t>
      </w:r>
      <w:r w:rsidR="00F401FF">
        <w:t>its</w:t>
      </w:r>
      <w:r w:rsidR="000078C5">
        <w:t xml:space="preserve"> i</w:t>
      </w:r>
      <w:r w:rsidRPr="00D8696A">
        <w:t xml:space="preserve">nformation entropy (in bits). Mal strings had high entropy (diversity, </w:t>
      </w:r>
      <w:proofErr w:type="gramStart"/>
      <w:r w:rsidRPr="00D8696A">
        <w:t>surprise</w:t>
      </w:r>
      <w:proofErr w:type="gramEnd"/>
      <w:r w:rsidRPr="00D8696A">
        <w:t xml:space="preserve"> or randomness</w:t>
      </w:r>
      <w:r w:rsidR="000078C5">
        <w:t xml:space="preserve">; </w:t>
      </w:r>
      <w:r w:rsidR="000078C5" w:rsidRPr="00D8696A">
        <w:t xml:space="preserve">mean </w:t>
      </w:r>
      <w:r w:rsidR="0069445D">
        <w:t>0.86</w:t>
      </w:r>
      <w:r w:rsidR="000078C5" w:rsidRPr="00D8696A">
        <w:t>; range</w:t>
      </w:r>
      <w:r w:rsidR="000078C5">
        <w:t>,</w:t>
      </w:r>
      <w:r w:rsidR="000078C5" w:rsidRPr="00D8696A">
        <w:t xml:space="preserve"> </w:t>
      </w:r>
      <w:r w:rsidR="0069445D" w:rsidRPr="0069445D">
        <w:t>0.4</w:t>
      </w:r>
      <w:r w:rsidR="0069445D">
        <w:t>9</w:t>
      </w:r>
      <w:r w:rsidR="0069445D" w:rsidRPr="0069445D">
        <w:t xml:space="preserve"> to 0.98</w:t>
      </w:r>
      <w:r w:rsidRPr="00D8696A">
        <w:t>), often approaching the theoretical maximum</w:t>
      </w:r>
      <w:r w:rsidR="0069445D">
        <w:t xml:space="preserve"> of 1.0</w:t>
      </w:r>
      <w:r w:rsidRPr="00D8696A">
        <w:t>. In contrast, Cop strings had low entropy</w:t>
      </w:r>
      <w:r w:rsidR="000078C5">
        <w:t xml:space="preserve"> </w:t>
      </w:r>
      <w:r w:rsidR="000078C5" w:rsidRPr="00D8696A">
        <w:t xml:space="preserve">(mean </w:t>
      </w:r>
      <w:r w:rsidR="0069445D">
        <w:t>0.51</w:t>
      </w:r>
      <w:r w:rsidR="000078C5" w:rsidRPr="00D8696A">
        <w:t>; range</w:t>
      </w:r>
      <w:r w:rsidR="000078C5">
        <w:t>,</w:t>
      </w:r>
      <w:r w:rsidR="000078C5" w:rsidRPr="00D8696A">
        <w:t xml:space="preserve"> 0.</w:t>
      </w:r>
      <w:r w:rsidR="0069445D">
        <w:t>34</w:t>
      </w:r>
      <w:r w:rsidR="000078C5" w:rsidRPr="00D8696A">
        <w:t xml:space="preserve"> to </w:t>
      </w:r>
      <w:r w:rsidR="0069445D">
        <w:t>0.64</w:t>
      </w:r>
      <w:r w:rsidR="000078C5" w:rsidRPr="00D8696A">
        <w:t>)</w:t>
      </w:r>
      <w:r w:rsidRPr="00D8696A">
        <w:t xml:space="preserve">, indicating considerable redundancy (repetition of elements such as Bow. </w:t>
      </w:r>
      <w:r w:rsidR="002824B7">
        <w:t>S</w:t>
      </w:r>
      <w:r w:rsidRPr="00D8696A">
        <w:t>ee self-loops in Fig</w:t>
      </w:r>
      <w:r w:rsidR="00F401FF">
        <w:t>.</w:t>
      </w:r>
      <w:r w:rsidRPr="00D8696A">
        <w:t xml:space="preserve"> 1). Fem bouts (</w:t>
      </w:r>
      <w:r w:rsidR="002824B7">
        <w:t xml:space="preserve">mean </w:t>
      </w:r>
      <w:r w:rsidR="0069445D">
        <w:t>0.68</w:t>
      </w:r>
      <w:r w:rsidR="002824B7">
        <w:t xml:space="preserve">, </w:t>
      </w:r>
      <w:r w:rsidRPr="00D8696A">
        <w:t xml:space="preserve">range </w:t>
      </w:r>
      <w:r w:rsidR="0069445D" w:rsidRPr="0069445D">
        <w:t>0.3</w:t>
      </w:r>
      <w:r w:rsidR="0069445D">
        <w:t>1</w:t>
      </w:r>
      <w:r w:rsidR="0069445D" w:rsidRPr="0069445D">
        <w:t xml:space="preserve"> to 0.9</w:t>
      </w:r>
      <w:r w:rsidR="0069445D">
        <w:t>2</w:t>
      </w:r>
      <w:r w:rsidRPr="00D8696A">
        <w:t xml:space="preserve">) </w:t>
      </w:r>
      <w:r w:rsidR="000078C5">
        <w:t>had</w:t>
      </w:r>
      <w:r w:rsidRPr="00D8696A">
        <w:t xml:space="preserve"> </w:t>
      </w:r>
      <w:r w:rsidR="000078C5">
        <w:t xml:space="preserve">variable </w:t>
      </w:r>
      <w:r w:rsidRPr="00D8696A">
        <w:t>entropy</w:t>
      </w:r>
      <w:r w:rsidR="000078C5">
        <w:t>, overlapping</w:t>
      </w:r>
      <w:r w:rsidRPr="00D8696A">
        <w:t xml:space="preserve"> with both Mal and Cop bouts. </w:t>
      </w:r>
    </w:p>
    <w:p w14:paraId="0DD2FEEE" w14:textId="77777777" w:rsidR="002824B7" w:rsidRPr="00D8696A" w:rsidRDefault="002824B7" w:rsidP="00155C55">
      <w:pPr>
        <w:ind w:left="360"/>
        <w:contextualSpacing/>
      </w:pPr>
    </w:p>
    <w:p w14:paraId="1E3C2355" w14:textId="3277775C" w:rsidR="00030C5D" w:rsidRPr="00F7189C" w:rsidRDefault="00411A90" w:rsidP="00155C55">
      <w:pPr>
        <w:ind w:firstLine="720"/>
        <w:contextualSpacing/>
      </w:pPr>
      <w:r>
        <w:t>Figure 3 depicts</w:t>
      </w:r>
      <w:r w:rsidR="00030C5D" w:rsidRPr="00D8696A">
        <w:t xml:space="preserve"> </w:t>
      </w:r>
      <w:r w:rsidR="00D32D18">
        <w:t>compression ratio</w:t>
      </w:r>
      <w:r w:rsidR="00030C5D" w:rsidRPr="00D8696A">
        <w:t xml:space="preserve"> of the </w:t>
      </w:r>
      <w:r>
        <w:t xml:space="preserve">display sequences across the </w:t>
      </w:r>
      <w:r w:rsidR="00030C5D" w:rsidRPr="00D8696A">
        <w:t xml:space="preserve">three </w:t>
      </w:r>
      <w:r>
        <w:t>contexts</w:t>
      </w:r>
      <w:r w:rsidR="00030C5D" w:rsidRPr="00D8696A">
        <w:t xml:space="preserve"> (Mal, Fem, Cop). </w:t>
      </w:r>
      <w:r w:rsidR="00030C5D" w:rsidRPr="00F7189C">
        <w:t xml:space="preserve">Cop bouts </w:t>
      </w:r>
      <w:r w:rsidR="00675C98">
        <w:t>had far higher</w:t>
      </w:r>
      <w:r w:rsidR="00030C5D" w:rsidRPr="00F7189C">
        <w:t xml:space="preserve"> compressi</w:t>
      </w:r>
      <w:r w:rsidR="00675C98">
        <w:t>on ratios</w:t>
      </w:r>
      <w:r w:rsidR="00030C5D" w:rsidRPr="00F7189C">
        <w:t xml:space="preserve"> than </w:t>
      </w:r>
      <w:r w:rsidR="00675C98">
        <w:t>did</w:t>
      </w:r>
      <w:r w:rsidR="00030C5D" w:rsidRPr="00F7189C">
        <w:t xml:space="preserve"> Mal bouts. </w:t>
      </w:r>
      <w:r w:rsidR="00A44172">
        <w:t>The compression ratios differed among the three contexts (Mal, Fem, Cop) under ANOVA followed by Tukey's HSD (</w:t>
      </w:r>
      <w:r w:rsidR="00483036">
        <w:t>P</w:t>
      </w:r>
      <w:r w:rsidR="00A44172">
        <w:t xml:space="preserve"> &lt; 0.001). </w:t>
      </w:r>
      <w:r w:rsidR="00030C5D" w:rsidRPr="00F7189C">
        <w:t xml:space="preserve">Figure 4 </w:t>
      </w:r>
      <w:r>
        <w:t>shows</w:t>
      </w:r>
      <w:r w:rsidR="00030C5D" w:rsidRPr="00F7189C">
        <w:t xml:space="preserve"> the </w:t>
      </w:r>
      <w:r w:rsidR="00D32D18">
        <w:t>compression ratio</w:t>
      </w:r>
      <w:r w:rsidR="00030C5D" w:rsidRPr="00F7189C">
        <w:t xml:space="preserve"> of all bouts </w:t>
      </w:r>
      <w:r>
        <w:t>performed by</w:t>
      </w:r>
      <w:r w:rsidR="00030C5D" w:rsidRPr="00F7189C">
        <w:t xml:space="preserve"> our most prolific</w:t>
      </w:r>
      <w:r w:rsidR="00030C5D" w:rsidRPr="000A5036">
        <w:t xml:space="preserve"> male (M296; Table</w:t>
      </w:r>
      <w:r w:rsidR="00030C5D">
        <w:t xml:space="preserve"> 4)</w:t>
      </w:r>
      <w:r w:rsidR="00F82A3E">
        <w:t>,</w:t>
      </w:r>
      <w:r w:rsidR="00030C5D">
        <w:t xml:space="preserve"> by sample day. </w:t>
      </w:r>
      <w:r w:rsidR="00B11B5A" w:rsidRPr="00F7189C">
        <w:t xml:space="preserve">M296 performed many Mal, Fem and Cop displays, </w:t>
      </w:r>
      <w:r w:rsidR="00B11B5A">
        <w:t xml:space="preserve">but </w:t>
      </w:r>
      <w:r w:rsidR="00F401FF">
        <w:t xml:space="preserve">always </w:t>
      </w:r>
      <w:r w:rsidR="000E73D7">
        <w:t xml:space="preserve">had </w:t>
      </w:r>
      <w:r w:rsidR="00675C98" w:rsidRPr="00F7189C">
        <w:t xml:space="preserve">Mal bouts </w:t>
      </w:r>
      <w:r w:rsidR="00675C98">
        <w:t xml:space="preserve">with </w:t>
      </w:r>
      <w:r w:rsidR="00B11B5A" w:rsidRPr="00F7189C">
        <w:t xml:space="preserve">low </w:t>
      </w:r>
      <w:r w:rsidR="00D32D18">
        <w:t>compression ratio</w:t>
      </w:r>
      <w:r w:rsidR="00B11B5A" w:rsidRPr="00F7189C">
        <w:t xml:space="preserve">, even after multiple copulation bouts. </w:t>
      </w:r>
    </w:p>
    <w:p w14:paraId="57655768" w14:textId="2CC032AE" w:rsidR="00902C31" w:rsidRDefault="009A74AC" w:rsidP="00155C55">
      <w:pPr>
        <w:ind w:left="1440"/>
        <w:contextualSpacing/>
      </w:pPr>
      <w:r w:rsidRPr="008D5803">
        <w:rPr>
          <w:noProof/>
          <w:color w:val="000000" w:themeColor="text1"/>
        </w:rPr>
        <w:drawing>
          <wp:inline distT="0" distB="0" distL="0" distR="0" wp14:anchorId="64650F08" wp14:editId="13FE8D3C">
            <wp:extent cx="2336800" cy="2294441"/>
            <wp:effectExtent l="0" t="0" r="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51151" cy="2308532"/>
                    </a:xfrm>
                    <a:prstGeom prst="rect">
                      <a:avLst/>
                    </a:prstGeom>
                  </pic:spPr>
                </pic:pic>
              </a:graphicData>
            </a:graphic>
          </wp:inline>
        </w:drawing>
      </w:r>
    </w:p>
    <w:p w14:paraId="65D724FE" w14:textId="77777777" w:rsidR="00902C31" w:rsidRDefault="00902C31" w:rsidP="00155C55">
      <w:pPr>
        <w:contextualSpacing/>
      </w:pPr>
    </w:p>
    <w:p w14:paraId="09B319EA" w14:textId="37EE158A" w:rsidR="00902C31" w:rsidRDefault="00593A13" w:rsidP="00155C55">
      <w:pPr>
        <w:autoSpaceDE w:val="0"/>
        <w:autoSpaceDN w:val="0"/>
        <w:adjustRightInd w:val="0"/>
        <w:ind w:left="547"/>
        <w:contextualSpacing/>
      </w:pPr>
      <w:r w:rsidRPr="00D8696A">
        <w:t xml:space="preserve">Figure 3. </w:t>
      </w:r>
      <w:r>
        <w:t>Compression ratio</w:t>
      </w:r>
      <w:r w:rsidRPr="00D8696A">
        <w:t xml:space="preserve"> of </w:t>
      </w:r>
      <w:r w:rsidRPr="005D7AE4">
        <w:rPr>
          <w:i/>
        </w:rPr>
        <w:t>Masius</w:t>
      </w:r>
      <w:r w:rsidRPr="00D8696A">
        <w:t xml:space="preserve"> display</w:t>
      </w:r>
      <w:r>
        <w:t>s</w:t>
      </w:r>
      <w:r w:rsidRPr="00D8696A">
        <w:t xml:space="preserve"> (strings of </w:t>
      </w:r>
      <w:proofErr w:type="spellStart"/>
      <w:r>
        <w:t>behaviour</w:t>
      </w:r>
      <w:r w:rsidRPr="00D8696A">
        <w:t>al</w:t>
      </w:r>
      <w:proofErr w:type="spellEnd"/>
      <w:r w:rsidRPr="00D8696A">
        <w:t xml:space="preserve"> elements) </w:t>
      </w:r>
      <w:r>
        <w:t>for Cop, Fem and Mal bouts</w:t>
      </w:r>
      <w:r w:rsidRPr="00D8696A">
        <w:t xml:space="preserve">. </w:t>
      </w:r>
      <w:r>
        <w:t>L</w:t>
      </w:r>
      <w:r w:rsidRPr="00D8696A">
        <w:t>ossless compression</w:t>
      </w:r>
      <w:r>
        <w:t xml:space="preserve"> was conducted with</w:t>
      </w:r>
      <w:r w:rsidRPr="00D8696A">
        <w:t xml:space="preserve"> Huffman encoding and </w:t>
      </w:r>
      <w:r>
        <w:t xml:space="preserve">the </w:t>
      </w:r>
      <w:r w:rsidRPr="00D8696A">
        <w:t xml:space="preserve">LZ77 </w:t>
      </w:r>
      <w:r>
        <w:t>algorithm</w:t>
      </w:r>
      <w:r w:rsidRPr="00D8696A">
        <w:t xml:space="preserve">. </w:t>
      </w:r>
      <w:r>
        <w:t>Compression ratio</w:t>
      </w:r>
      <w:r w:rsidRPr="00D8696A">
        <w:t xml:space="preserve"> is </w:t>
      </w:r>
      <w:r w:rsidRPr="00516D6B">
        <w:t xml:space="preserve">the </w:t>
      </w:r>
      <w:r>
        <w:t>ratio of the</w:t>
      </w:r>
      <w:r w:rsidRPr="00516D6B">
        <w:t xml:space="preserve"> </w:t>
      </w:r>
      <w:r>
        <w:t>length of the</w:t>
      </w:r>
      <w:r w:rsidRPr="00D8696A">
        <w:t xml:space="preserve"> </w:t>
      </w:r>
      <w:r>
        <w:t>uncompressed</w:t>
      </w:r>
      <w:r w:rsidRPr="00D8696A">
        <w:t xml:space="preserve"> </w:t>
      </w:r>
      <w:r>
        <w:t>string to the compressed string</w:t>
      </w:r>
      <w:r w:rsidRPr="00D8696A">
        <w:t>. For example, the maxim</w:t>
      </w:r>
      <w:r>
        <w:t>um</w:t>
      </w:r>
      <w:r w:rsidRPr="00D8696A">
        <w:t xml:space="preserve"> </w:t>
      </w:r>
      <w:r>
        <w:t>compression ratio</w:t>
      </w:r>
      <w:r w:rsidRPr="00D8696A">
        <w:t xml:space="preserve"> </w:t>
      </w:r>
      <w:r>
        <w:t xml:space="preserve">(8.68) </w:t>
      </w:r>
      <w:r w:rsidRPr="00D8696A">
        <w:t>was</w:t>
      </w:r>
      <w:r>
        <w:t xml:space="preserve"> for</w:t>
      </w:r>
      <w:r w:rsidRPr="00D8696A">
        <w:t xml:space="preserve"> </w:t>
      </w:r>
      <w:r>
        <w:t>a</w:t>
      </w:r>
      <w:r w:rsidRPr="00D8696A">
        <w:t xml:space="preserve"> Cop sequence </w:t>
      </w:r>
      <w:r>
        <w:t>(</w:t>
      </w:r>
      <w:r w:rsidRPr="00D8696A">
        <w:t xml:space="preserve">upper </w:t>
      </w:r>
      <w:r>
        <w:t>left)</w:t>
      </w:r>
      <w:r w:rsidRPr="00D8696A">
        <w:t xml:space="preserve">. Mal sequences </w:t>
      </w:r>
      <w:r>
        <w:t>had</w:t>
      </w:r>
      <w:r w:rsidRPr="00D8696A">
        <w:t xml:space="preserve"> </w:t>
      </w:r>
      <w:r>
        <w:t>significantly lower compression ratios</w:t>
      </w:r>
      <w:r w:rsidRPr="00D8696A">
        <w:t xml:space="preserve"> (</w:t>
      </w:r>
      <w:r>
        <w:t xml:space="preserve">range </w:t>
      </w:r>
      <w:r w:rsidRPr="00061E5B">
        <w:t>0.8 to 3.9</w:t>
      </w:r>
      <w:r>
        <w:t>6; mean 1.2</w:t>
      </w:r>
      <w:r w:rsidRPr="00D8696A">
        <w:t>)</w:t>
      </w:r>
      <w:r>
        <w:t xml:space="preserve"> than</w:t>
      </w:r>
      <w:r w:rsidRPr="00D8696A">
        <w:t xml:space="preserve"> </w:t>
      </w:r>
      <w:r>
        <w:t xml:space="preserve">did </w:t>
      </w:r>
      <w:r w:rsidRPr="00D8696A">
        <w:t xml:space="preserve">Cop </w:t>
      </w:r>
      <w:r w:rsidRPr="00D8696A">
        <w:lastRenderedPageBreak/>
        <w:t>sequences (</w:t>
      </w:r>
      <w:r>
        <w:t xml:space="preserve">range </w:t>
      </w:r>
      <w:r w:rsidRPr="00061E5B">
        <w:t>1.8 to 8.68</w:t>
      </w:r>
      <w:r>
        <w:t>; mean 3.7</w:t>
      </w:r>
      <w:r w:rsidRPr="00D8696A">
        <w:t>)</w:t>
      </w:r>
      <w:r>
        <w:t xml:space="preserve">. Mal sequences were often a complex jumble of disparate </w:t>
      </w:r>
      <w:proofErr w:type="spellStart"/>
      <w:r>
        <w:t>behavioural</w:t>
      </w:r>
      <w:proofErr w:type="spellEnd"/>
      <w:r>
        <w:t xml:space="preserve"> elements. Cop sequences, in contrast, generally had had</w:t>
      </w:r>
      <w:r w:rsidRPr="00D8696A">
        <w:t xml:space="preserve"> </w:t>
      </w:r>
      <w:r>
        <w:t>oft-repeated</w:t>
      </w:r>
      <w:r w:rsidRPr="00D8696A">
        <w:t xml:space="preserve"> element</w:t>
      </w:r>
      <w:r>
        <w:t>s, especially Bows,</w:t>
      </w:r>
      <w:r w:rsidRPr="00D8696A">
        <w:t xml:space="preserve"> </w:t>
      </w:r>
      <w:r>
        <w:t>as well as</w:t>
      </w:r>
      <w:r w:rsidRPr="00D8696A">
        <w:t xml:space="preserve"> repeated motifs of varying length. </w:t>
      </w:r>
      <w:r>
        <w:t xml:space="preserve">Fem sequences (mean 2.4) were intermediate. </w:t>
      </w:r>
      <w:r w:rsidRPr="00D8696A">
        <w:t xml:space="preserve">The repeated motifs detected (and compressed) by the length-distance, sliding window feature of the LZ77 </w:t>
      </w:r>
      <w:r>
        <w:t xml:space="preserve">compression </w:t>
      </w:r>
      <w:r w:rsidRPr="00D8696A">
        <w:t xml:space="preserve">algorithm </w:t>
      </w:r>
      <w:r>
        <w:t>are one major</w:t>
      </w:r>
      <w:r w:rsidRPr="00D8696A">
        <w:t xml:space="preserve"> </w:t>
      </w:r>
      <w:r>
        <w:t xml:space="preserve">difference </w:t>
      </w:r>
      <w:r w:rsidRPr="00D8696A">
        <w:t>from the entropy analys</w:t>
      </w:r>
      <w:r>
        <w:t>e</w:t>
      </w:r>
      <w:r w:rsidRPr="00D8696A">
        <w:t xml:space="preserve">s </w:t>
      </w:r>
      <w:r>
        <w:t>(</w:t>
      </w:r>
      <w:r w:rsidRPr="00D8696A">
        <w:t>Fig</w:t>
      </w:r>
      <w:r>
        <w:t>.</w:t>
      </w:r>
      <w:r w:rsidRPr="00D8696A">
        <w:t xml:space="preserve"> 2</w:t>
      </w:r>
      <w:r>
        <w:t>)</w:t>
      </w:r>
      <w:r w:rsidRPr="00D8696A">
        <w:t xml:space="preserve">, </w:t>
      </w:r>
      <w:r>
        <w:t>which depend</w:t>
      </w:r>
      <w:r w:rsidRPr="00D8696A">
        <w:t xml:space="preserve"> only </w:t>
      </w:r>
      <w:r>
        <w:t xml:space="preserve">on </w:t>
      </w:r>
      <w:r w:rsidRPr="00D8696A">
        <w:t>relative frequencies of elements.</w:t>
      </w:r>
      <w:r w:rsidR="00B755E1">
        <w:t xml:space="preserve"> </w:t>
      </w:r>
    </w:p>
    <w:p w14:paraId="36F5E03A" w14:textId="77777777" w:rsidR="00902C31" w:rsidRDefault="00902C31" w:rsidP="00155C55">
      <w:pPr>
        <w:contextualSpacing/>
      </w:pPr>
    </w:p>
    <w:p w14:paraId="5D7D333A" w14:textId="43080B20" w:rsidR="00902C31" w:rsidRDefault="004902C1" w:rsidP="00155C55">
      <w:pPr>
        <w:ind w:left="900"/>
        <w:contextualSpacing/>
      </w:pPr>
      <w:r w:rsidRPr="004902C1">
        <w:rPr>
          <w:noProof/>
        </w:rPr>
        <w:drawing>
          <wp:inline distT="0" distB="0" distL="0" distR="0" wp14:anchorId="269FB1A7" wp14:editId="778EE7CF">
            <wp:extent cx="4375150" cy="20617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529" cy="2072249"/>
                    </a:xfrm>
                    <a:prstGeom prst="rect">
                      <a:avLst/>
                    </a:prstGeom>
                  </pic:spPr>
                </pic:pic>
              </a:graphicData>
            </a:graphic>
          </wp:inline>
        </w:drawing>
      </w:r>
    </w:p>
    <w:p w14:paraId="7FEE1E12" w14:textId="77777777" w:rsidR="008B318C" w:rsidRDefault="008B318C" w:rsidP="00155C55">
      <w:pPr>
        <w:ind w:left="900"/>
        <w:contextualSpacing/>
      </w:pPr>
    </w:p>
    <w:p w14:paraId="4EB252D7" w14:textId="252C6C33" w:rsidR="0081331F" w:rsidRDefault="00902C31" w:rsidP="00155C55">
      <w:pPr>
        <w:ind w:left="907"/>
        <w:contextualSpacing/>
      </w:pPr>
      <w:r w:rsidRPr="00D6117A">
        <w:t xml:space="preserve">Figure 4. </w:t>
      </w:r>
      <w:r w:rsidR="00D32D18">
        <w:t>Compression ratio</w:t>
      </w:r>
      <w:r w:rsidR="002B46AF" w:rsidRPr="00D6117A">
        <w:t xml:space="preserve"> of the Mal (light gray trian</w:t>
      </w:r>
      <w:r w:rsidR="000B656F">
        <w:t xml:space="preserve">gles), Fem (dark gray circles) </w:t>
      </w:r>
      <w:r w:rsidR="002B46AF" w:rsidRPr="00D6117A">
        <w:t xml:space="preserve">and Cop (black squares) bouts </w:t>
      </w:r>
      <w:r w:rsidR="002B46AF">
        <w:t xml:space="preserve">by </w:t>
      </w:r>
      <w:r w:rsidR="008A0F19">
        <w:t>M</w:t>
      </w:r>
      <w:r w:rsidR="002B46AF" w:rsidRPr="00D6117A">
        <w:t>ale 296</w:t>
      </w:r>
      <w:r w:rsidR="002B46AF">
        <w:t>,</w:t>
      </w:r>
      <w:r w:rsidR="002B46AF" w:rsidRPr="00D6117A">
        <w:t xml:space="preserve"> across </w:t>
      </w:r>
      <w:r w:rsidR="002B46AF">
        <w:t>his</w:t>
      </w:r>
      <w:r w:rsidR="000B656F">
        <w:t xml:space="preserve"> 152-</w:t>
      </w:r>
      <w:r w:rsidR="002B46AF" w:rsidRPr="00D6117A">
        <w:t>day</w:t>
      </w:r>
      <w:r w:rsidR="002B46AF">
        <w:t xml:space="preserve"> span of</w:t>
      </w:r>
      <w:r w:rsidR="002B46AF" w:rsidRPr="00D6117A">
        <w:t xml:space="preserve"> </w:t>
      </w:r>
      <w:r w:rsidR="002B46AF">
        <w:t>appearing</w:t>
      </w:r>
      <w:r w:rsidR="00E52AC1">
        <w:t xml:space="preserve"> i</w:t>
      </w:r>
      <w:r w:rsidR="002B46AF" w:rsidRPr="00D6117A">
        <w:t xml:space="preserve">n video clips. Note that, despite Cop bouts beginning as early as sample day 57, his later Mal bouts </w:t>
      </w:r>
      <w:r w:rsidR="000E73D7">
        <w:t>continued to have</w:t>
      </w:r>
      <w:r w:rsidR="002B46AF">
        <w:t xml:space="preserve"> </w:t>
      </w:r>
      <w:r w:rsidR="002B46AF" w:rsidRPr="00D6117A">
        <w:t>low</w:t>
      </w:r>
      <w:r w:rsidR="002B46AF">
        <w:t xml:space="preserve"> (~1.</w:t>
      </w:r>
      <w:r w:rsidR="008A0F19">
        <w:t>1</w:t>
      </w:r>
      <w:r w:rsidR="002B46AF">
        <w:t>)</w:t>
      </w:r>
      <w:r w:rsidR="002B46AF" w:rsidRPr="00D6117A">
        <w:t xml:space="preserve"> </w:t>
      </w:r>
      <w:r w:rsidR="00D32D18">
        <w:t>compression ratio</w:t>
      </w:r>
      <w:r w:rsidR="00C84A5D">
        <w:t>s</w:t>
      </w:r>
      <w:r w:rsidR="002B46AF" w:rsidRPr="00D6117A">
        <w:t xml:space="preserve">. </w:t>
      </w:r>
      <w:r w:rsidR="002B46AF">
        <w:t xml:space="preserve">The slope of </w:t>
      </w:r>
      <w:r w:rsidR="00D32D18">
        <w:t>compression ratio</w:t>
      </w:r>
      <w:r w:rsidR="002B46AF">
        <w:t xml:space="preserve"> as a function of sample day was flat (- 0.001). </w:t>
      </w:r>
      <w:r w:rsidR="002B46AF" w:rsidRPr="00D6117A">
        <w:t>Th</w:t>
      </w:r>
      <w:r w:rsidR="002B46AF">
        <w:t>at</w:t>
      </w:r>
      <w:r w:rsidR="002B46AF" w:rsidRPr="00D6117A">
        <w:t xml:space="preserve"> pattern </w:t>
      </w:r>
      <w:r w:rsidR="002B46AF">
        <w:t xml:space="preserve">runs counter to the hypothesis </w:t>
      </w:r>
      <w:r w:rsidR="002B46AF" w:rsidRPr="00D6117A">
        <w:t>that males</w:t>
      </w:r>
      <w:r w:rsidR="002B46AF">
        <w:t xml:space="preserve"> might</w:t>
      </w:r>
      <w:r w:rsidR="002B46AF" w:rsidRPr="00D6117A">
        <w:t xml:space="preserve"> perform more organized </w:t>
      </w:r>
      <w:r w:rsidR="002B46AF">
        <w:t>Mal displays</w:t>
      </w:r>
      <w:r w:rsidR="002B46AF" w:rsidRPr="00D6117A">
        <w:t xml:space="preserve"> </w:t>
      </w:r>
      <w:r w:rsidR="002B46AF">
        <w:t xml:space="preserve">after </w:t>
      </w:r>
      <w:r w:rsidR="002B46AF" w:rsidRPr="00D6117A">
        <w:t>perform</w:t>
      </w:r>
      <w:r w:rsidR="002B46AF">
        <w:t>ing one or more</w:t>
      </w:r>
      <w:r w:rsidR="002B46AF" w:rsidRPr="00D6117A">
        <w:t xml:space="preserve"> successful, organized (high compressi</w:t>
      </w:r>
      <w:r w:rsidR="00675C98">
        <w:t>on ratio</w:t>
      </w:r>
      <w:r w:rsidR="000E73D7">
        <w:t>)</w:t>
      </w:r>
      <w:r w:rsidR="002B46AF">
        <w:t xml:space="preserve"> Cop</w:t>
      </w:r>
      <w:r w:rsidR="002B46AF" w:rsidRPr="00D6117A">
        <w:t xml:space="preserve"> displays</w:t>
      </w:r>
      <w:r w:rsidR="002B46AF">
        <w:t xml:space="preserve">, </w:t>
      </w:r>
      <w:r w:rsidR="000E73D7">
        <w:t>which would produce</w:t>
      </w:r>
      <w:r w:rsidR="002B46AF">
        <w:t xml:space="preserve"> a positive slope</w:t>
      </w:r>
      <w:r w:rsidR="002B46AF" w:rsidRPr="00D6117A">
        <w:t xml:space="preserve">. Instead, </w:t>
      </w:r>
      <w:r w:rsidR="002B46AF">
        <w:t>male</w:t>
      </w:r>
      <w:r w:rsidR="002B46AF" w:rsidRPr="00D6117A">
        <w:t xml:space="preserve"> </w:t>
      </w:r>
      <w:r w:rsidR="002B46AF">
        <w:t xml:space="preserve">display </w:t>
      </w:r>
      <w:r w:rsidR="002B46AF" w:rsidRPr="00D6117A">
        <w:t>organization depends largely on the context (Mal vs. Fem vs. Cop)</w:t>
      </w:r>
      <w:r w:rsidR="002B46AF">
        <w:t xml:space="preserve"> –always simple and </w:t>
      </w:r>
      <w:r w:rsidR="00675C98">
        <w:t xml:space="preserve">with high </w:t>
      </w:r>
      <w:r w:rsidR="002B46AF">
        <w:t>compressi</w:t>
      </w:r>
      <w:r w:rsidR="00675C98">
        <w:t>on ratio</w:t>
      </w:r>
      <w:r w:rsidR="002B46AF">
        <w:t xml:space="preserve"> in displays containing copulations</w:t>
      </w:r>
      <w:r w:rsidR="000E73D7">
        <w:t xml:space="preserve">, </w:t>
      </w:r>
      <w:r w:rsidR="008A0F19">
        <w:t>always</w:t>
      </w:r>
      <w:r w:rsidR="000E73D7">
        <w:t xml:space="preserve"> complex (diverse) </w:t>
      </w:r>
      <w:r w:rsidR="00675C98">
        <w:t xml:space="preserve">and with low compression ratios </w:t>
      </w:r>
      <w:r w:rsidR="000E73D7">
        <w:t>in Mal displays</w:t>
      </w:r>
      <w:r w:rsidR="00D6117A" w:rsidRPr="00D6117A">
        <w:t>.</w:t>
      </w:r>
    </w:p>
    <w:p w14:paraId="0F3A5B79" w14:textId="77777777" w:rsidR="004D2729" w:rsidRPr="00BB277C" w:rsidRDefault="004D2729" w:rsidP="00155C55">
      <w:pPr>
        <w:ind w:left="907"/>
        <w:contextualSpacing/>
        <w:rPr>
          <w:sz w:val="16"/>
          <w:szCs w:val="16"/>
        </w:rPr>
      </w:pPr>
    </w:p>
    <w:p w14:paraId="042439B7" w14:textId="76012B0F" w:rsidR="00030C5D" w:rsidRDefault="00030C5D" w:rsidP="00155C55">
      <w:pPr>
        <w:ind w:firstLine="360"/>
        <w:contextualSpacing/>
      </w:pPr>
      <w:r w:rsidRPr="00AB2B57">
        <w:t>Figure</w:t>
      </w:r>
      <w:r>
        <w:t xml:space="preserve"> 5</w:t>
      </w:r>
      <w:r w:rsidRPr="00AB2B57">
        <w:t xml:space="preserve"> </w:t>
      </w:r>
      <w:r w:rsidR="004D2729">
        <w:t>shows</w:t>
      </w:r>
      <w:r w:rsidRPr="00AB2B57">
        <w:t xml:space="preserve"> </w:t>
      </w:r>
      <w:r w:rsidR="00D80EE6">
        <w:t xml:space="preserve">expected </w:t>
      </w:r>
      <w:proofErr w:type="spellStart"/>
      <w:r w:rsidRPr="00AB2B57">
        <w:t>Jaro</w:t>
      </w:r>
      <w:proofErr w:type="spellEnd"/>
      <w:r w:rsidRPr="00AB2B57">
        <w:t xml:space="preserve"> string distance</w:t>
      </w:r>
      <w:r w:rsidR="00D80EE6">
        <w:t xml:space="preserve">s (left </w:t>
      </w:r>
      <w:r w:rsidR="003F4E16">
        <w:t>four bars</w:t>
      </w:r>
      <w:r w:rsidR="00D80EE6">
        <w:t xml:space="preserve">) under the hypothesis that individual differences </w:t>
      </w:r>
      <w:r w:rsidR="00F401FF">
        <w:t xml:space="preserve">between different males </w:t>
      </w:r>
      <w:r w:rsidR="00D80EE6">
        <w:t>("personalities") driv</w:t>
      </w:r>
      <w:r w:rsidR="00F401FF">
        <w:t>e</w:t>
      </w:r>
      <w:r w:rsidR="00D80EE6">
        <w:t xml:space="preserve"> variation </w:t>
      </w:r>
      <w:r w:rsidR="00A9451E">
        <w:t>in</w:t>
      </w:r>
      <w:r w:rsidR="00D80EE6">
        <w:t xml:space="preserve"> display sequences. </w:t>
      </w:r>
      <w:r w:rsidRPr="00AB2B57">
        <w:t xml:space="preserve"> </w:t>
      </w:r>
      <w:r w:rsidR="006A3CAE">
        <w:t>Low</w:t>
      </w:r>
      <w:r w:rsidR="00E56849">
        <w:t xml:space="preserve"> </w:t>
      </w:r>
      <w:proofErr w:type="spellStart"/>
      <w:r w:rsidR="00D80EE6">
        <w:t>Jaro</w:t>
      </w:r>
      <w:proofErr w:type="spellEnd"/>
      <w:r w:rsidR="00D80EE6">
        <w:t xml:space="preserve"> distance</w:t>
      </w:r>
      <w:r w:rsidR="00E56849">
        <w:t>s mean the displays compared are similar</w:t>
      </w:r>
      <w:r w:rsidRPr="00D8696A">
        <w:t>.</w:t>
      </w:r>
      <w:r w:rsidR="00D80EE6">
        <w:t xml:space="preserve"> The </w:t>
      </w:r>
      <w:r w:rsidR="003F4E16">
        <w:t xml:space="preserve">four </w:t>
      </w:r>
      <w:r w:rsidR="00C461EA">
        <w:t xml:space="preserve">gray and black </w:t>
      </w:r>
      <w:r w:rsidR="003F4E16">
        <w:t>bars on the right</w:t>
      </w:r>
      <w:r w:rsidR="00D80EE6">
        <w:t xml:space="preserve"> show the observed </w:t>
      </w:r>
      <w:proofErr w:type="spellStart"/>
      <w:r w:rsidR="00D80EE6">
        <w:t>Jaro</w:t>
      </w:r>
      <w:proofErr w:type="spellEnd"/>
      <w:r w:rsidR="00D80EE6">
        <w:t xml:space="preserve"> distances</w:t>
      </w:r>
      <w:r w:rsidR="00B8156F">
        <w:t>,</w:t>
      </w:r>
      <w:r w:rsidR="00D80EE6">
        <w:t xml:space="preserve"> which </w:t>
      </w:r>
      <w:r w:rsidR="00B8156F">
        <w:t>support</w:t>
      </w:r>
      <w:r w:rsidR="00D80EE6">
        <w:t xml:space="preserve"> the hypothesis that display sequences </w:t>
      </w:r>
      <w:r w:rsidR="00B8156F">
        <w:t>according to</w:t>
      </w:r>
      <w:r w:rsidR="00D80EE6">
        <w:t xml:space="preserve"> context (Mal, Fem, Cop)</w:t>
      </w:r>
      <w:r w:rsidR="009351EF">
        <w:t>, and do not support the individual-difference hypothesis depicted by the four leftmost expected bars</w:t>
      </w:r>
      <w:r w:rsidR="00D80EE6">
        <w:t xml:space="preserve">. </w:t>
      </w:r>
      <w:r w:rsidR="009351EF">
        <w:t xml:space="preserve">The pooled Within- and Between Mal </w:t>
      </w:r>
      <w:proofErr w:type="spellStart"/>
      <w:r w:rsidR="009351EF">
        <w:t>Jaro</w:t>
      </w:r>
      <w:proofErr w:type="spellEnd"/>
      <w:r w:rsidR="009351EF">
        <w:t xml:space="preserve"> distances differed significantly from the pooled Within- and Between Cop </w:t>
      </w:r>
      <w:proofErr w:type="spellStart"/>
      <w:r w:rsidR="009351EF">
        <w:t>Jaro</w:t>
      </w:r>
      <w:proofErr w:type="spellEnd"/>
      <w:r w:rsidR="009351EF">
        <w:t xml:space="preserve"> distances (</w:t>
      </w:r>
      <w:r w:rsidR="009351EF" w:rsidRPr="005122C7">
        <w:rPr>
          <w:i/>
        </w:rPr>
        <w:t>t-test</w:t>
      </w:r>
      <w:r w:rsidR="00483036">
        <w:t>:</w:t>
      </w:r>
      <w:r w:rsidR="009351EF">
        <w:t xml:space="preserve"> </w:t>
      </w:r>
      <w:r w:rsidR="009351EF" w:rsidRPr="005122C7">
        <w:rPr>
          <w:i/>
        </w:rPr>
        <w:t>t</w:t>
      </w:r>
      <w:r w:rsidR="009351EF">
        <w:t xml:space="preserve"> = 17.24, </w:t>
      </w:r>
      <w:proofErr w:type="spellStart"/>
      <w:r w:rsidR="009351EF" w:rsidRPr="00483036">
        <w:rPr>
          <w:i/>
        </w:rPr>
        <w:t>df</w:t>
      </w:r>
      <w:proofErr w:type="spellEnd"/>
      <w:r w:rsidR="009351EF">
        <w:t xml:space="preserve"> = 91.2</w:t>
      </w:r>
      <w:r w:rsidR="00483036">
        <w:t xml:space="preserve"> P &lt; 0.0001</w:t>
      </w:r>
      <w:r w:rsidR="009351EF">
        <w:t xml:space="preserve">). </w:t>
      </w:r>
      <w:r w:rsidR="00D80EE6">
        <w:t xml:space="preserve">To examine the effect of the small sample size </w:t>
      </w:r>
      <w:r w:rsidR="002935B2">
        <w:t xml:space="preserve">(43) </w:t>
      </w:r>
      <w:r w:rsidR="00D80EE6">
        <w:t xml:space="preserve">of Cop </w:t>
      </w:r>
      <w:proofErr w:type="spellStart"/>
      <w:r w:rsidR="003F4E16">
        <w:t>Jaro</w:t>
      </w:r>
      <w:proofErr w:type="spellEnd"/>
      <w:r w:rsidR="003F4E16">
        <w:t xml:space="preserve"> distance pairs between males</w:t>
      </w:r>
      <w:r w:rsidR="00D80EE6">
        <w:t xml:space="preserve">, we randomly selected sets of </w:t>
      </w:r>
      <w:r w:rsidR="003F4E16">
        <w:t>43</w:t>
      </w:r>
      <w:r w:rsidR="00D80EE6">
        <w:t xml:space="preserve"> </w:t>
      </w:r>
      <w:r w:rsidR="003F4E16">
        <w:t xml:space="preserve">distance </w:t>
      </w:r>
      <w:r w:rsidR="00F22436">
        <w:t>pairs</w:t>
      </w:r>
      <w:r w:rsidR="00D80EE6">
        <w:t xml:space="preserve"> and computed their mean </w:t>
      </w:r>
      <w:proofErr w:type="spellStart"/>
      <w:r w:rsidR="00D80EE6">
        <w:t>Jaro</w:t>
      </w:r>
      <w:proofErr w:type="spellEnd"/>
      <w:r w:rsidR="00D80EE6">
        <w:t xml:space="preserve"> distances from one another for 10,000 replicates. </w:t>
      </w:r>
      <w:r w:rsidR="00E4643C" w:rsidRPr="00E4643C">
        <w:t>The absolute differences between the m</w:t>
      </w:r>
      <w:r w:rsidR="00ED7F1F" w:rsidRPr="00E4643C">
        <w:t xml:space="preserve">eans of the resampled distributions </w:t>
      </w:r>
      <w:r w:rsidR="00E4643C" w:rsidRPr="00E4643C">
        <w:t xml:space="preserve">and the observed means </w:t>
      </w:r>
      <w:r w:rsidR="00ED7F1F" w:rsidRPr="00E4643C">
        <w:t xml:space="preserve">were </w:t>
      </w:r>
      <w:r w:rsidR="00E4643C" w:rsidRPr="00E4643C">
        <w:t xml:space="preserve">&lt; 0.0002, and </w:t>
      </w:r>
      <w:r w:rsidR="00ED7F1F" w:rsidRPr="00E4643C">
        <w:t xml:space="preserve">within </w:t>
      </w:r>
      <w:r w:rsidR="00CE4D0B" w:rsidRPr="00E4643C">
        <w:t>0.1</w:t>
      </w:r>
      <w:r w:rsidR="00ED7F1F" w:rsidRPr="00E4643C">
        <w:t xml:space="preserve">% of </w:t>
      </w:r>
      <w:r w:rsidR="00E4643C" w:rsidRPr="00E4643C">
        <w:t>each other</w:t>
      </w:r>
      <w:r w:rsidR="00ED7F1F" w:rsidRPr="00E4643C">
        <w:t>.</w:t>
      </w:r>
      <w:r w:rsidR="00ED7F1F">
        <w:t xml:space="preserve"> </w:t>
      </w:r>
      <w:r w:rsidR="00D80EE6">
        <w:t>None of the 10,000 random Mal</w:t>
      </w:r>
      <w:r w:rsidR="000B27C7">
        <w:t>-</w:t>
      </w:r>
      <w:r w:rsidR="00F22436">
        <w:t xml:space="preserve">Within </w:t>
      </w:r>
      <w:r w:rsidR="00D80EE6">
        <w:t>replicates (mean = 0.3</w:t>
      </w:r>
      <w:r w:rsidR="00F22436">
        <w:t>9</w:t>
      </w:r>
      <w:r w:rsidR="00D80EE6">
        <w:t xml:space="preserve">; </w:t>
      </w:r>
      <w:r w:rsidR="00F22436">
        <w:t>95% CI</w:t>
      </w:r>
      <w:r w:rsidR="00D80EE6">
        <w:t xml:space="preserve"> = 0.</w:t>
      </w:r>
      <w:r w:rsidR="00F22436">
        <w:t>3</w:t>
      </w:r>
      <w:r w:rsidR="009A7A50">
        <w:t>6</w:t>
      </w:r>
      <w:r w:rsidR="00F22436">
        <w:t xml:space="preserve"> to 0.43</w:t>
      </w:r>
      <w:r w:rsidR="00D80EE6">
        <w:t xml:space="preserve">) </w:t>
      </w:r>
      <w:r w:rsidR="00F22436">
        <w:t>overlapped the random</w:t>
      </w:r>
      <w:r w:rsidR="00D80EE6">
        <w:t xml:space="preserve"> Cop</w:t>
      </w:r>
      <w:r w:rsidR="000B27C7">
        <w:t>-</w:t>
      </w:r>
      <w:r w:rsidR="00F22436">
        <w:t xml:space="preserve">Within replicates </w:t>
      </w:r>
      <w:r w:rsidR="00D80EE6">
        <w:t>(mean = 0.2</w:t>
      </w:r>
      <w:r w:rsidR="00F22436">
        <w:t>5</w:t>
      </w:r>
      <w:r w:rsidR="00D80EE6">
        <w:t xml:space="preserve">, </w:t>
      </w:r>
      <w:r w:rsidR="00F22436">
        <w:t>95% CI</w:t>
      </w:r>
      <w:r w:rsidR="00D80EE6">
        <w:t xml:space="preserve"> = 0.</w:t>
      </w:r>
      <w:r w:rsidR="00F22436">
        <w:t>22 to 0.28</w:t>
      </w:r>
      <w:r w:rsidR="00D80EE6">
        <w:t xml:space="preserve">). </w:t>
      </w:r>
      <w:r w:rsidR="001E3277">
        <w:t>Likewise,</w:t>
      </w:r>
      <w:r w:rsidR="00F22436">
        <w:t xml:space="preserve"> no Mal</w:t>
      </w:r>
      <w:r w:rsidR="000B27C7">
        <w:t>-</w:t>
      </w:r>
      <w:r w:rsidR="00F22436">
        <w:t>Between values (mean = 0.42; 95% CI = 0.39 to 0.45) overlapped with the Cop</w:t>
      </w:r>
      <w:r w:rsidR="000B27C7">
        <w:t>-</w:t>
      </w:r>
      <w:r w:rsidR="00F22436">
        <w:t xml:space="preserve">Between values (mean = 0.23; 95% CI = 0.21 to 0.26). </w:t>
      </w:r>
      <w:r w:rsidR="00C23235">
        <w:t xml:space="preserve">Differences between the </w:t>
      </w:r>
      <w:proofErr w:type="spellStart"/>
      <w:r w:rsidR="00C23235">
        <w:t>Jaro</w:t>
      </w:r>
      <w:proofErr w:type="spellEnd"/>
      <w:r w:rsidR="00C23235">
        <w:t xml:space="preserve"> distances across the three contexts (Mal, Fem, Cop) are shown in Fig. S</w:t>
      </w:r>
      <w:r w:rsidR="00951475">
        <w:t>2</w:t>
      </w:r>
      <w:r w:rsidR="00E60310">
        <w:t>.</w:t>
      </w:r>
      <w:r w:rsidR="00C23235">
        <w:t xml:space="preserve"> </w:t>
      </w:r>
    </w:p>
    <w:p w14:paraId="3122CCFE" w14:textId="010FB141" w:rsidR="00902C31" w:rsidRDefault="00D63D57" w:rsidP="00155C55">
      <w:pPr>
        <w:ind w:left="360"/>
        <w:contextualSpacing/>
      </w:pPr>
      <w:r>
        <w:lastRenderedPageBreak/>
        <w:t xml:space="preserve">        </w:t>
      </w:r>
      <w:r w:rsidR="005D47DF" w:rsidRPr="005D47DF">
        <w:rPr>
          <w:noProof/>
        </w:rPr>
        <w:drawing>
          <wp:inline distT="0" distB="0" distL="0" distR="0" wp14:anchorId="520FC9A1" wp14:editId="4FE09893">
            <wp:extent cx="6400800"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108835"/>
                    </a:xfrm>
                    <a:prstGeom prst="rect">
                      <a:avLst/>
                    </a:prstGeom>
                  </pic:spPr>
                </pic:pic>
              </a:graphicData>
            </a:graphic>
          </wp:inline>
        </w:drawing>
      </w:r>
    </w:p>
    <w:p w14:paraId="13204662" w14:textId="77777777" w:rsidR="004D2729" w:rsidRPr="004D2729" w:rsidRDefault="004D2729" w:rsidP="00155C55">
      <w:pPr>
        <w:ind w:left="720"/>
        <w:contextualSpacing/>
        <w:rPr>
          <w:sz w:val="16"/>
          <w:szCs w:val="16"/>
        </w:rPr>
      </w:pPr>
    </w:p>
    <w:p w14:paraId="302383FB" w14:textId="4D67781B" w:rsidR="00DC120C" w:rsidRDefault="00902C31" w:rsidP="00155C55">
      <w:pPr>
        <w:ind w:left="907"/>
        <w:contextualSpacing/>
      </w:pPr>
      <w:r w:rsidRPr="00D8696A">
        <w:t>Figure</w:t>
      </w:r>
      <w:r>
        <w:t xml:space="preserve"> 5</w:t>
      </w:r>
      <w:r w:rsidRPr="00D8696A">
        <w:t xml:space="preserve">. </w:t>
      </w:r>
      <w:r w:rsidR="00D80EE6">
        <w:t xml:space="preserve">Expected (left </w:t>
      </w:r>
      <w:r w:rsidR="00D96D95">
        <w:t>four bars</w:t>
      </w:r>
      <w:r w:rsidR="00D80EE6">
        <w:t xml:space="preserve">) </w:t>
      </w:r>
      <w:proofErr w:type="spellStart"/>
      <w:r w:rsidR="00D80EE6">
        <w:t>Jaro</w:t>
      </w:r>
      <w:proofErr w:type="spellEnd"/>
      <w:r w:rsidR="00D80EE6">
        <w:t xml:space="preserve"> string distance outcomes under the hypothesis that individual differences ("personalities") drive variation in display </w:t>
      </w:r>
      <w:proofErr w:type="spellStart"/>
      <w:r w:rsidR="004E5018">
        <w:t>behaviour</w:t>
      </w:r>
      <w:proofErr w:type="spellEnd"/>
      <w:r w:rsidR="00D80EE6">
        <w:t xml:space="preserve"> more than do contexts (Mal, Fem, Cop). If "personalities" matter</w:t>
      </w:r>
      <w:r w:rsidR="00E65D14">
        <w:t>ed</w:t>
      </w:r>
      <w:r w:rsidR="00D80EE6">
        <w:t xml:space="preserve"> most, we would expect a male's own displays to be </w:t>
      </w:r>
      <w:proofErr w:type="gramStart"/>
      <w:r w:rsidR="00D80EE6">
        <w:t>similar to</w:t>
      </w:r>
      <w:proofErr w:type="gramEnd"/>
      <w:r w:rsidR="00D80EE6">
        <w:t xml:space="preserve"> each other (short Within </w:t>
      </w:r>
      <w:proofErr w:type="spellStart"/>
      <w:r w:rsidR="00D80EE6">
        <w:t>Jaro</w:t>
      </w:r>
      <w:proofErr w:type="spellEnd"/>
      <w:r w:rsidR="00D80EE6">
        <w:t xml:space="preserve"> distances; Mal</w:t>
      </w:r>
      <w:r w:rsidR="00BA39A0">
        <w:t>-</w:t>
      </w:r>
      <w:r w:rsidR="00D80EE6">
        <w:t xml:space="preserve">Within </w:t>
      </w:r>
      <m:oMath>
        <m:r>
          <w:rPr>
            <w:rFonts w:ascii="Cambria Math" w:hAnsi="Cambria Math"/>
          </w:rPr>
          <m:t>≈</m:t>
        </m:r>
      </m:oMath>
      <w:r w:rsidR="00D80EE6">
        <w:t xml:space="preserve"> Cop</w:t>
      </w:r>
      <w:r w:rsidR="00BA39A0">
        <w:t>-</w:t>
      </w:r>
      <w:r w:rsidR="00D80EE6">
        <w:t>Within), regardless of context (Mal</w:t>
      </w:r>
      <w:r w:rsidR="008F2EF1">
        <w:t>,</w:t>
      </w:r>
      <w:r w:rsidR="00D80EE6">
        <w:t xml:space="preserve"> Cop). We would expect a male's displays to be dissimilar to those of other males (high Mal</w:t>
      </w:r>
      <w:r w:rsidR="0049126F">
        <w:t>-</w:t>
      </w:r>
      <w:r w:rsidR="00D80EE6">
        <w:t>Between and Cop</w:t>
      </w:r>
      <w:r w:rsidR="0049126F">
        <w:t>-</w:t>
      </w:r>
      <w:r w:rsidR="00D80EE6">
        <w:t>Between).</w:t>
      </w:r>
      <w:r w:rsidR="008D1375">
        <w:t xml:space="preserve"> </w:t>
      </w:r>
      <w:r w:rsidR="00D80EE6">
        <w:t xml:space="preserve">Instead (Observed, right </w:t>
      </w:r>
      <w:r w:rsidR="00D96D95">
        <w:t>four bars</w:t>
      </w:r>
      <w:r w:rsidR="00D80EE6">
        <w:t>), a male's own Mal displays were almost as different from each other (Mal</w:t>
      </w:r>
      <w:r w:rsidR="0049126F">
        <w:t>-</w:t>
      </w:r>
      <w:r w:rsidR="00D80EE6">
        <w:t>Within = 0.39) as from those of other males (Mal</w:t>
      </w:r>
      <w:r w:rsidR="0049126F">
        <w:t>-</w:t>
      </w:r>
      <w:r w:rsidR="00D80EE6">
        <w:t xml:space="preserve">Between = 0.42). Cop displays were always very similar (short </w:t>
      </w:r>
      <w:proofErr w:type="spellStart"/>
      <w:r w:rsidR="00D80EE6">
        <w:t>Jaro</w:t>
      </w:r>
      <w:proofErr w:type="spellEnd"/>
      <w:r w:rsidR="00D80EE6">
        <w:t xml:space="preserve"> distances) whether Within or Between. In fact, males' Cop displays were slightly </w:t>
      </w:r>
      <w:r w:rsidR="00100EE5">
        <w:t xml:space="preserve">more </w:t>
      </w:r>
      <w:r w:rsidR="001E3277">
        <w:t>similar (</w:t>
      </w:r>
      <w:r w:rsidR="00100EE5">
        <w:t>Cop</w:t>
      </w:r>
      <w:r w:rsidR="0049126F">
        <w:t>-</w:t>
      </w:r>
      <w:r w:rsidR="00100EE5">
        <w:t>Between = 0.23) to</w:t>
      </w:r>
      <w:r w:rsidR="008F2EF1">
        <w:t xml:space="preserve"> </w:t>
      </w:r>
      <w:r w:rsidR="00D80EE6">
        <w:t xml:space="preserve">those of other males, than </w:t>
      </w:r>
      <w:r w:rsidR="00100EE5">
        <w:t>to</w:t>
      </w:r>
      <w:r w:rsidR="00D80EE6">
        <w:t xml:space="preserve"> their own (Cop</w:t>
      </w:r>
      <w:r w:rsidR="0049126F">
        <w:t>-</w:t>
      </w:r>
      <w:r w:rsidR="00D80EE6">
        <w:t>Within = 0.</w:t>
      </w:r>
      <w:r w:rsidR="00D80EE6" w:rsidRPr="00E65D14">
        <w:t>2</w:t>
      </w:r>
      <w:r w:rsidR="00E65D14" w:rsidRPr="00E65D14">
        <w:t>5</w:t>
      </w:r>
      <w:r w:rsidR="00D80EE6">
        <w:t xml:space="preserve">). Thus, variation in display is largely a matter of context; Mal Within resembles Mal Between and both differ greatly from Cop </w:t>
      </w:r>
      <w:r w:rsidR="00A9451E">
        <w:t>Between</w:t>
      </w:r>
      <w:r w:rsidR="00D80EE6">
        <w:t xml:space="preserve"> and Cop Within, which closely resemble each other</w:t>
      </w:r>
      <w:r w:rsidR="00D96D95">
        <w:t>, regardless of male or female identity</w:t>
      </w:r>
      <w:r w:rsidR="00D80EE6">
        <w:t xml:space="preserve">. </w:t>
      </w:r>
      <w:r w:rsidR="00E81FD0">
        <w:t xml:space="preserve">Vertical lines on </w:t>
      </w:r>
      <w:r w:rsidR="0049126F">
        <w:t>rightmost</w:t>
      </w:r>
      <w:r w:rsidR="00E81FD0">
        <w:t xml:space="preserve"> four bars are </w:t>
      </w:r>
      <w:r w:rsidR="0049126F">
        <w:t>± 1 sd</w:t>
      </w:r>
      <w:r w:rsidR="00FB58E0">
        <w:t>.</w:t>
      </w:r>
      <w:r w:rsidR="00CD7629">
        <w:t xml:space="preserve"> None of the values in the </w:t>
      </w:r>
      <w:r w:rsidR="00840036">
        <w:t xml:space="preserve">Observed </w:t>
      </w:r>
      <w:r w:rsidR="001F3EA2">
        <w:t>Mal</w:t>
      </w:r>
      <w:r w:rsidR="008D1375">
        <w:t>-</w:t>
      </w:r>
      <w:r w:rsidR="00CD7629">
        <w:t xml:space="preserve">Within </w:t>
      </w:r>
      <w:r w:rsidR="002B6549">
        <w:t xml:space="preserve">resampled </w:t>
      </w:r>
      <w:r w:rsidR="00CD7629">
        <w:t>distribution overlapped with any in the</w:t>
      </w:r>
      <w:r w:rsidR="001F3EA2">
        <w:t xml:space="preserve"> </w:t>
      </w:r>
      <w:r w:rsidR="00840036">
        <w:t xml:space="preserve">Observed </w:t>
      </w:r>
      <w:r w:rsidR="001F3EA2">
        <w:t>Cop</w:t>
      </w:r>
      <w:r w:rsidR="008D1375">
        <w:t>-</w:t>
      </w:r>
      <w:r w:rsidR="00E81FD0">
        <w:t xml:space="preserve">Within </w:t>
      </w:r>
      <w:r w:rsidR="002B6549">
        <w:t xml:space="preserve">resampled </w:t>
      </w:r>
      <w:r w:rsidR="00CD7629">
        <w:t xml:space="preserve">distribution. </w:t>
      </w:r>
      <w:proofErr w:type="gramStart"/>
      <w:r w:rsidR="00CD7629">
        <w:t>Likewise</w:t>
      </w:r>
      <w:proofErr w:type="gramEnd"/>
      <w:r w:rsidR="00CD7629">
        <w:t xml:space="preserve"> none of the values in the </w:t>
      </w:r>
      <w:r w:rsidR="00840036">
        <w:t xml:space="preserve">Observed </w:t>
      </w:r>
      <w:r w:rsidR="001F3EA2">
        <w:t>Mal</w:t>
      </w:r>
      <w:r w:rsidR="008D1375">
        <w:t>-</w:t>
      </w:r>
      <w:r w:rsidR="00E81FD0">
        <w:t xml:space="preserve">Between </w:t>
      </w:r>
      <w:r w:rsidR="002B6549">
        <w:t xml:space="preserve">resampled </w:t>
      </w:r>
      <w:r w:rsidR="00CD7629">
        <w:t xml:space="preserve">distribution </w:t>
      </w:r>
      <w:r w:rsidR="00E81FD0">
        <w:t xml:space="preserve">overlapped with </w:t>
      </w:r>
      <w:r w:rsidR="00CD7629">
        <w:t xml:space="preserve">any of those in the </w:t>
      </w:r>
      <w:r w:rsidR="00840036">
        <w:t xml:space="preserve">Observed </w:t>
      </w:r>
      <w:r w:rsidR="00CD7629">
        <w:t>Cop</w:t>
      </w:r>
      <w:r w:rsidR="008D1375">
        <w:t>-</w:t>
      </w:r>
      <w:r w:rsidR="00CD7629">
        <w:t xml:space="preserve">Between </w:t>
      </w:r>
      <w:r w:rsidR="002B6549">
        <w:t xml:space="preserve">resampled </w:t>
      </w:r>
      <w:r w:rsidR="00CD7629">
        <w:t>distribution</w:t>
      </w:r>
      <w:r w:rsidR="00E81FD0">
        <w:t xml:space="preserve"> </w:t>
      </w:r>
      <w:r w:rsidR="00D80EE6">
        <w:t xml:space="preserve">(see </w:t>
      </w:r>
      <w:r w:rsidR="008D1375">
        <w:t xml:space="preserve">Methods and </w:t>
      </w:r>
      <w:r w:rsidR="00D80EE6">
        <w:t xml:space="preserve">text for </w:t>
      </w:r>
      <w:r w:rsidR="008D1375">
        <w:t xml:space="preserve">more </w:t>
      </w:r>
      <w:r w:rsidR="00D80EE6">
        <w:t>details)</w:t>
      </w:r>
      <w:r w:rsidR="002B6549">
        <w:t xml:space="preserve">, meaning that the small </w:t>
      </w:r>
      <w:r w:rsidR="00ED7F1F">
        <w:t xml:space="preserve">sample size of Cop </w:t>
      </w:r>
      <w:proofErr w:type="spellStart"/>
      <w:r w:rsidR="00ED7F1F">
        <w:t>Jaro</w:t>
      </w:r>
      <w:proofErr w:type="spellEnd"/>
      <w:r w:rsidR="00ED7F1F">
        <w:t xml:space="preserve"> distances did not affect the conclusions</w:t>
      </w:r>
      <w:r w:rsidR="00D80EE6">
        <w:t>.</w:t>
      </w:r>
      <w:r w:rsidR="00332493">
        <w:t xml:space="preserve"> </w:t>
      </w:r>
    </w:p>
    <w:p w14:paraId="0D195ECC" w14:textId="77777777" w:rsidR="00240FCA" w:rsidRPr="00D8696A" w:rsidRDefault="00240FCA" w:rsidP="00155C55">
      <w:pPr>
        <w:autoSpaceDE w:val="0"/>
        <w:autoSpaceDN w:val="0"/>
        <w:adjustRightInd w:val="0"/>
        <w:contextualSpacing/>
        <w:rPr>
          <w:sz w:val="20"/>
          <w:szCs w:val="18"/>
        </w:rPr>
      </w:pPr>
      <w:bookmarkStart w:id="16" w:name="_Toc41391834"/>
    </w:p>
    <w:p w14:paraId="56DBB6A7" w14:textId="2C231D24" w:rsidR="00934E81" w:rsidRPr="002A78F2" w:rsidRDefault="00934E81" w:rsidP="00155C55">
      <w:pPr>
        <w:pStyle w:val="Heading2"/>
        <w:contextualSpacing/>
        <w:rPr>
          <w:rFonts w:ascii="Times New Roman" w:hAnsi="Times New Roman" w:cs="Times New Roman"/>
          <w:b/>
          <w:color w:val="auto"/>
          <w:sz w:val="24"/>
          <w:szCs w:val="24"/>
        </w:rPr>
      </w:pPr>
      <w:bookmarkStart w:id="17" w:name="_Toc41391835"/>
      <w:bookmarkEnd w:id="16"/>
      <w:r w:rsidRPr="002A78F2">
        <w:rPr>
          <w:rFonts w:ascii="Times New Roman" w:hAnsi="Times New Roman" w:cs="Times New Roman"/>
          <w:b/>
          <w:color w:val="auto"/>
          <w:sz w:val="24"/>
          <w:szCs w:val="24"/>
        </w:rPr>
        <w:t>DISCUSSION</w:t>
      </w:r>
    </w:p>
    <w:p w14:paraId="45FB0733" w14:textId="71C3E5AB"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major result is that context dependence</w:t>
      </w:r>
      <w:r w:rsidR="00957B5E">
        <w:rPr>
          <w:rFonts w:ascii="Times New Roman" w:hAnsi="Times New Roman" w:cs="Times New Roman"/>
          <w:color w:val="auto"/>
          <w:sz w:val="24"/>
          <w:szCs w:val="24"/>
        </w:rPr>
        <w:t xml:space="preserve"> and simplicity</w:t>
      </w:r>
      <w:r w:rsidRPr="00934E81">
        <w:rPr>
          <w:rFonts w:ascii="Times New Roman" w:hAnsi="Times New Roman" w:cs="Times New Roman"/>
          <w:color w:val="auto"/>
          <w:sz w:val="24"/>
          <w:szCs w:val="24"/>
        </w:rPr>
        <w:t>, not individual differences (</w:t>
      </w:r>
      <w:r w:rsidR="00957B5E">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personalities") </w:t>
      </w:r>
      <w:r w:rsidR="00957B5E">
        <w:rPr>
          <w:rFonts w:ascii="Times New Roman" w:hAnsi="Times New Roman" w:cs="Times New Roman"/>
          <w:color w:val="auto"/>
          <w:sz w:val="24"/>
          <w:szCs w:val="24"/>
        </w:rPr>
        <w:t>or complexity characterize</w:t>
      </w:r>
      <w:r w:rsidRPr="00934E81">
        <w:rPr>
          <w:rFonts w:ascii="Times New Roman" w:hAnsi="Times New Roman" w:cs="Times New Roman"/>
          <w:color w:val="auto"/>
          <w:sz w:val="24"/>
          <w:szCs w:val="24"/>
        </w:rPr>
        <w:t xml:space="preserve"> variation in the courtship displays of male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 pattern holds, across our three contexts (Mal, Fem, Cop), whether assessed in terms of weighted networks (Fig. 1), entropy (Fig. 2),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(Figs. 3 and 4) or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string distance (Fig. 5). The emergent feature is a progression</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from diverse (</w:t>
      </w:r>
      <w:r w:rsidR="006753D5">
        <w:rPr>
          <w:rFonts w:ascii="Times New Roman" w:hAnsi="Times New Roman" w:cs="Times New Roman"/>
          <w:color w:val="auto"/>
          <w:sz w:val="24"/>
          <w:szCs w:val="24"/>
        </w:rPr>
        <w:t xml:space="preserve">more </w:t>
      </w:r>
      <w:r w:rsidRPr="00934E81">
        <w:rPr>
          <w:rFonts w:ascii="Times New Roman" w:hAnsi="Times New Roman" w:cs="Times New Roman"/>
          <w:color w:val="auto"/>
          <w:sz w:val="24"/>
          <w:szCs w:val="24"/>
        </w:rPr>
        <w:t>random) display sequences that were dissimilar (from one bout to the next) when no female was present (Mal bouts)</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to redundant (predictable</w:t>
      </w:r>
      <w:r w:rsidR="006753D5">
        <w:rPr>
          <w:rFonts w:ascii="Times New Roman" w:hAnsi="Times New Roman" w:cs="Times New Roman"/>
          <w:color w:val="auto"/>
          <w:sz w:val="24"/>
          <w:szCs w:val="24"/>
        </w:rPr>
        <w:t>, organized</w:t>
      </w:r>
      <w:r w:rsidRPr="00934E81">
        <w:rPr>
          <w:rFonts w:ascii="Times New Roman" w:hAnsi="Times New Roman" w:cs="Times New Roman"/>
          <w:color w:val="auto"/>
          <w:sz w:val="24"/>
          <w:szCs w:val="24"/>
        </w:rPr>
        <w:t xml:space="preserve">) and </w:t>
      </w:r>
      <w:proofErr w:type="gramStart"/>
      <w:r w:rsidRPr="00934E81">
        <w:rPr>
          <w:rFonts w:ascii="Times New Roman" w:hAnsi="Times New Roman" w:cs="Times New Roman"/>
          <w:color w:val="auto"/>
          <w:sz w:val="24"/>
          <w:szCs w:val="24"/>
        </w:rPr>
        <w:t>similar to</w:t>
      </w:r>
      <w:proofErr w:type="gramEnd"/>
      <w:r w:rsidRPr="00934E81">
        <w:rPr>
          <w:rFonts w:ascii="Times New Roman" w:hAnsi="Times New Roman" w:cs="Times New Roman"/>
          <w:color w:val="auto"/>
          <w:sz w:val="24"/>
          <w:szCs w:val="24"/>
        </w:rPr>
        <w:t xml:space="preserve"> one another (within or between males) in displays leading to copulations (Cop bouts). In contrast, variation between males was relatively minor, especially in displays that included a copulation. Each of our analyses (networks, entropy, </w:t>
      </w:r>
      <w:r w:rsidR="00D32D18">
        <w:rPr>
          <w:rFonts w:ascii="Times New Roman" w:hAnsi="Times New Roman" w:cs="Times New Roman"/>
          <w:color w:val="auto"/>
          <w:sz w:val="24"/>
          <w:szCs w:val="24"/>
        </w:rPr>
        <w:t>compression ratio</w:t>
      </w:r>
      <w:r w:rsidRPr="00934E81">
        <w:rPr>
          <w:rFonts w:ascii="Times New Roman" w:hAnsi="Times New Roman" w:cs="Times New Roman"/>
          <w:color w:val="auto"/>
          <w:sz w:val="24"/>
          <w:szCs w:val="24"/>
        </w:rPr>
        <w:t xml:space="preserve">,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distances) contributes to a fuller understanding of how simplicity and context-dependence characterize the organization of </w:t>
      </w:r>
      <w:r w:rsidRPr="00934E81">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courtship displays. </w:t>
      </w:r>
    </w:p>
    <w:p w14:paraId="359A05C5" w14:textId="797B519B" w:rsidR="00934E81" w:rsidRDefault="00934E81" w:rsidP="00155C55">
      <w:pPr>
        <w:pStyle w:val="Heading2"/>
        <w:keepNext w:val="0"/>
        <w:keepLines w:val="0"/>
        <w:snapToGrid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We assessed the comparative simplicity of the displays by analyzing them as networks (Fig. 1). Network density (proportion of all possible edges </w:t>
      </w:r>
      <w:proofErr w:type="gramStart"/>
      <w:r w:rsidRPr="00934E81">
        <w:rPr>
          <w:rFonts w:ascii="Times New Roman" w:hAnsi="Times New Roman" w:cs="Times New Roman"/>
          <w:color w:val="auto"/>
          <w:sz w:val="24"/>
          <w:szCs w:val="24"/>
        </w:rPr>
        <w:t>actually occurring</w:t>
      </w:r>
      <w:proofErr w:type="gramEnd"/>
      <w:r w:rsidRPr="00934E81">
        <w:rPr>
          <w:rFonts w:ascii="Times New Roman" w:hAnsi="Times New Roman" w:cs="Times New Roman"/>
          <w:color w:val="auto"/>
          <w:sz w:val="24"/>
          <w:szCs w:val="24"/>
        </w:rPr>
        <w:t xml:space="preserve">) decreased from Mal to Fem to Cop, meaning that Mal bouts (density = 0.8) had many different kinds of transitions between display elements, while Cop bouts, especially (density = 0.27), had relatively few types of transitions. Low </w:t>
      </w:r>
      <w:r w:rsidRPr="00934E81">
        <w:rPr>
          <w:rFonts w:ascii="Times New Roman" w:hAnsi="Times New Roman" w:cs="Times New Roman"/>
          <w:color w:val="auto"/>
          <w:sz w:val="24"/>
          <w:szCs w:val="24"/>
        </w:rPr>
        <w:lastRenderedPageBreak/>
        <w:t xml:space="preserve">effective degree corresponds to high variance in edge weight, with one or a few edges dominating the transitions. With no variance in edge weights, effective degree equals simple binary degree (i.e., a simple count of the edges, disregarding weights). Cop bouts had low effective degree (2.8), meaning that most of the edge weight was concentrated on a few edges, particularly the repetition (heavy self-loops in Fig. 1) of Bows (before audible log-approach displays, ALADs) and Neck twists (after ALADs). In contrast, the Mal network had much higher effective degree (24.8), meaning a more even distribution of edge weights, and lower rates of repetition for any </w:t>
      </w:r>
      <w:proofErr w:type="gramStart"/>
      <w:r w:rsidRPr="00934E81">
        <w:rPr>
          <w:rFonts w:ascii="Times New Roman" w:hAnsi="Times New Roman" w:cs="Times New Roman"/>
          <w:color w:val="auto"/>
          <w:sz w:val="24"/>
          <w:szCs w:val="24"/>
        </w:rPr>
        <w:t>particular display</w:t>
      </w:r>
      <w:proofErr w:type="gramEnd"/>
      <w:r w:rsidRPr="00934E81">
        <w:rPr>
          <w:rFonts w:ascii="Times New Roman" w:hAnsi="Times New Roman" w:cs="Times New Roman"/>
          <w:color w:val="auto"/>
          <w:sz w:val="24"/>
          <w:szCs w:val="24"/>
        </w:rPr>
        <w:t xml:space="preserve"> element.</w:t>
      </w:r>
      <w:r w:rsidR="006538D2">
        <w:rPr>
          <w:rFonts w:ascii="Times New Roman" w:hAnsi="Times New Roman" w:cs="Times New Roman"/>
          <w:color w:val="auto"/>
          <w:sz w:val="24"/>
          <w:szCs w:val="24"/>
        </w:rPr>
        <w:t xml:space="preserve"> All</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simple</w:t>
      </w:r>
      <w:r w:rsidR="001B120E">
        <w:rPr>
          <w:rFonts w:ascii="Times New Roman" w:hAnsi="Times New Roman" w:cs="Times New Roman"/>
          <w:color w:val="auto"/>
          <w:sz w:val="24"/>
          <w:szCs w:val="24"/>
        </w:rPr>
        <w:t>-</w:t>
      </w:r>
      <w:r w:rsidR="006538D2">
        <w:rPr>
          <w:rFonts w:ascii="Times New Roman" w:hAnsi="Times New Roman" w:cs="Times New Roman"/>
          <w:color w:val="auto"/>
          <w:sz w:val="24"/>
          <w:szCs w:val="24"/>
        </w:rPr>
        <w:t xml:space="preserve">paths analysis </w:t>
      </w:r>
      <w:r w:rsidR="00A4500A">
        <w:rPr>
          <w:rFonts w:ascii="Times New Roman" w:hAnsi="Times New Roman" w:cs="Times New Roman"/>
          <w:color w:val="auto"/>
          <w:sz w:val="24"/>
          <w:szCs w:val="24"/>
        </w:rPr>
        <w:t>showed</w:t>
      </w:r>
      <w:r w:rsidR="006538D2">
        <w:rPr>
          <w:rFonts w:ascii="Times New Roman" w:hAnsi="Times New Roman" w:cs="Times New Roman"/>
          <w:color w:val="auto"/>
          <w:sz w:val="24"/>
          <w:szCs w:val="24"/>
        </w:rPr>
        <w:t xml:space="preserve"> a dramatic difference </w:t>
      </w:r>
      <w:r w:rsidR="00607C1F">
        <w:rPr>
          <w:rFonts w:ascii="Times New Roman" w:hAnsi="Times New Roman" w:cs="Times New Roman"/>
          <w:color w:val="auto"/>
          <w:sz w:val="24"/>
          <w:szCs w:val="24"/>
        </w:rPr>
        <w:t xml:space="preserve">in the number of possible paths among </w:t>
      </w:r>
      <w:r w:rsidR="00607C1F" w:rsidRPr="0092275C">
        <w:rPr>
          <w:rFonts w:ascii="Times New Roman" w:hAnsi="Times New Roman" w:cs="Times New Roman"/>
          <w:color w:val="auto"/>
          <w:sz w:val="24"/>
          <w:szCs w:val="24"/>
        </w:rPr>
        <w:t>nodes when comparing</w:t>
      </w:r>
      <w:r w:rsidR="006538D2" w:rsidRPr="0092275C">
        <w:rPr>
          <w:rFonts w:ascii="Times New Roman" w:hAnsi="Times New Roman" w:cs="Times New Roman"/>
          <w:color w:val="auto"/>
          <w:sz w:val="24"/>
          <w:szCs w:val="24"/>
        </w:rPr>
        <w:t xml:space="preserve"> the Cop network (1,530 </w:t>
      </w:r>
      <w:r w:rsidR="00A4500A" w:rsidRPr="0092275C">
        <w:rPr>
          <w:rFonts w:ascii="Times New Roman" w:hAnsi="Times New Roman" w:cs="Times New Roman"/>
          <w:color w:val="auto"/>
          <w:sz w:val="24"/>
          <w:szCs w:val="24"/>
        </w:rPr>
        <w:t>simple</w:t>
      </w:r>
      <w:r w:rsidR="006538D2" w:rsidRPr="0092275C">
        <w:rPr>
          <w:rFonts w:ascii="Times New Roman" w:hAnsi="Times New Roman" w:cs="Times New Roman"/>
          <w:color w:val="auto"/>
          <w:sz w:val="24"/>
          <w:szCs w:val="24"/>
        </w:rPr>
        <w:t xml:space="preserve"> paths) </w:t>
      </w:r>
      <w:r w:rsidR="00607C1F" w:rsidRPr="0092275C">
        <w:rPr>
          <w:rFonts w:ascii="Times New Roman" w:hAnsi="Times New Roman" w:cs="Times New Roman"/>
          <w:color w:val="auto"/>
          <w:sz w:val="24"/>
          <w:szCs w:val="24"/>
        </w:rPr>
        <w:t>to</w:t>
      </w:r>
      <w:r w:rsidR="006538D2" w:rsidRPr="0092275C">
        <w:rPr>
          <w:rFonts w:ascii="Times New Roman" w:hAnsi="Times New Roman" w:cs="Times New Roman"/>
          <w:color w:val="auto"/>
          <w:sz w:val="24"/>
          <w:szCs w:val="24"/>
        </w:rPr>
        <w:t xml:space="preserve"> the Mal network (mean of </w:t>
      </w:r>
      <w:r w:rsidR="006538D2" w:rsidRPr="00BE089B">
        <w:rPr>
          <w:rFonts w:ascii="Times New Roman" w:hAnsi="Times New Roman" w:cs="Times New Roman"/>
          <w:color w:val="auto"/>
          <w:sz w:val="24"/>
          <w:szCs w:val="24"/>
        </w:rPr>
        <w:t>6</w:t>
      </w:r>
      <w:r w:rsidR="0092275C" w:rsidRPr="00BE089B">
        <w:rPr>
          <w:rFonts w:ascii="Times New Roman" w:hAnsi="Times New Roman" w:cs="Times New Roman"/>
          <w:color w:val="auto"/>
          <w:sz w:val="24"/>
          <w:szCs w:val="24"/>
        </w:rPr>
        <w:t>49</w:t>
      </w:r>
      <w:r w:rsidR="006538D2" w:rsidRPr="00BE089B">
        <w:rPr>
          <w:rFonts w:ascii="Times New Roman" w:hAnsi="Times New Roman" w:cs="Times New Roman"/>
          <w:color w:val="auto"/>
          <w:sz w:val="24"/>
          <w:szCs w:val="24"/>
        </w:rPr>
        <w:t>,</w:t>
      </w:r>
      <w:r w:rsidR="0092275C" w:rsidRPr="00BE089B">
        <w:rPr>
          <w:rFonts w:ascii="Times New Roman" w:hAnsi="Times New Roman" w:cs="Times New Roman"/>
          <w:color w:val="auto"/>
          <w:sz w:val="24"/>
          <w:szCs w:val="24"/>
        </w:rPr>
        <w:t>610</w:t>
      </w:r>
      <w:r w:rsidR="006538D2" w:rsidRPr="00BE089B">
        <w:rPr>
          <w:rFonts w:ascii="Times New Roman" w:hAnsi="Times New Roman" w:cs="Times New Roman"/>
          <w:color w:val="auto"/>
          <w:sz w:val="24"/>
          <w:szCs w:val="24"/>
        </w:rPr>
        <w:t xml:space="preserve"> paths</w:t>
      </w:r>
      <w:r w:rsidR="006538D2">
        <w:rPr>
          <w:rFonts w:ascii="Times New Roman" w:hAnsi="Times New Roman" w:cs="Times New Roman"/>
          <w:color w:val="auto"/>
          <w:sz w:val="24"/>
          <w:szCs w:val="24"/>
        </w:rPr>
        <w:t>)</w:t>
      </w:r>
      <w:r w:rsidR="00607C1F">
        <w:rPr>
          <w:rFonts w:ascii="Times New Roman" w:hAnsi="Times New Roman" w:cs="Times New Roman"/>
          <w:color w:val="auto"/>
          <w:sz w:val="24"/>
          <w:szCs w:val="24"/>
        </w:rPr>
        <w:t>. That difference certainly underestimates the true difference</w:t>
      </w:r>
      <w:r w:rsidR="007733E0">
        <w:rPr>
          <w:rFonts w:ascii="Times New Roman" w:hAnsi="Times New Roman" w:cs="Times New Roman"/>
          <w:color w:val="auto"/>
          <w:sz w:val="24"/>
          <w:szCs w:val="24"/>
        </w:rPr>
        <w:t xml:space="preserve"> by a wide margin</w:t>
      </w:r>
      <w:r w:rsidR="006538D2">
        <w:rPr>
          <w:rFonts w:ascii="Times New Roman" w:hAnsi="Times New Roman" w:cs="Times New Roman"/>
          <w:color w:val="auto"/>
          <w:sz w:val="24"/>
          <w:szCs w:val="24"/>
        </w:rPr>
        <w:t xml:space="preserve">, </w:t>
      </w:r>
      <w:r w:rsidR="00607C1F">
        <w:rPr>
          <w:rFonts w:ascii="Times New Roman" w:hAnsi="Times New Roman" w:cs="Times New Roman"/>
          <w:color w:val="auto"/>
          <w:sz w:val="24"/>
          <w:szCs w:val="24"/>
        </w:rPr>
        <w:t>because</w:t>
      </w:r>
      <w:r w:rsidR="006538D2">
        <w:rPr>
          <w:rFonts w:ascii="Times New Roman" w:hAnsi="Times New Roman" w:cs="Times New Roman"/>
          <w:color w:val="auto"/>
          <w:sz w:val="24"/>
          <w:szCs w:val="24"/>
        </w:rPr>
        <w:t xml:space="preserve"> we used a set of reduced</w:t>
      </w:r>
      <w:r w:rsidR="00E70F3B">
        <w:rPr>
          <w:rFonts w:ascii="Times New Roman" w:hAnsi="Times New Roman" w:cs="Times New Roman"/>
          <w:color w:val="auto"/>
          <w:sz w:val="24"/>
          <w:szCs w:val="24"/>
        </w:rPr>
        <w:t>-edge</w:t>
      </w:r>
      <w:r w:rsidR="006538D2">
        <w:rPr>
          <w:rFonts w:ascii="Times New Roman" w:hAnsi="Times New Roman" w:cs="Times New Roman"/>
          <w:color w:val="auto"/>
          <w:sz w:val="24"/>
          <w:szCs w:val="24"/>
        </w:rPr>
        <w:t xml:space="preserve"> Mal networks to make the analysis </w:t>
      </w:r>
      <w:r w:rsidR="00894722">
        <w:rPr>
          <w:rFonts w:ascii="Times New Roman" w:hAnsi="Times New Roman" w:cs="Times New Roman"/>
          <w:color w:val="auto"/>
          <w:sz w:val="24"/>
          <w:szCs w:val="24"/>
        </w:rPr>
        <w:t>computationally feasible</w:t>
      </w:r>
      <w:r w:rsidR="006538D2">
        <w:rPr>
          <w:rFonts w:ascii="Times New Roman" w:hAnsi="Times New Roman" w:cs="Times New Roman"/>
          <w:color w:val="auto"/>
          <w:sz w:val="24"/>
          <w:szCs w:val="24"/>
        </w:rPr>
        <w:t xml:space="preserve">. </w:t>
      </w:r>
    </w:p>
    <w:p w14:paraId="7AB25642" w14:textId="22A8298C"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Commonly, increased song complexity, often assessed by entropy (Da Silva, </w:t>
      </w:r>
      <w:proofErr w:type="spellStart"/>
      <w:r w:rsidRPr="00934E81">
        <w:rPr>
          <w:rFonts w:ascii="Times New Roman" w:hAnsi="Times New Roman" w:cs="Times New Roman"/>
          <w:color w:val="auto"/>
          <w:sz w:val="24"/>
          <w:szCs w:val="24"/>
        </w:rPr>
        <w:t>Piqueria</w:t>
      </w:r>
      <w:proofErr w:type="spellEnd"/>
      <w:r w:rsidRPr="00934E81">
        <w:rPr>
          <w:rFonts w:ascii="Times New Roman" w:hAnsi="Times New Roman" w:cs="Times New Roman"/>
          <w:color w:val="auto"/>
          <w:sz w:val="24"/>
          <w:szCs w:val="24"/>
        </w:rPr>
        <w:t xml:space="preserve">, &amp; </w:t>
      </w:r>
      <w:proofErr w:type="spellStart"/>
      <w:r w:rsidRPr="00934E81">
        <w:rPr>
          <w:rFonts w:ascii="Times New Roman" w:hAnsi="Times New Roman" w:cs="Times New Roman"/>
          <w:color w:val="auto"/>
          <w:sz w:val="24"/>
          <w:szCs w:val="24"/>
        </w:rPr>
        <w:t>Vielliard</w:t>
      </w:r>
      <w:proofErr w:type="spellEnd"/>
      <w:r w:rsidRPr="00934E81">
        <w:rPr>
          <w:rFonts w:ascii="Times New Roman" w:hAnsi="Times New Roman" w:cs="Times New Roman"/>
          <w:color w:val="auto"/>
          <w:sz w:val="24"/>
          <w:szCs w:val="24"/>
        </w:rPr>
        <w:t xml:space="preserve">, 2000; </w:t>
      </w:r>
      <w:proofErr w:type="spellStart"/>
      <w:r w:rsidRPr="00934E81">
        <w:rPr>
          <w:rFonts w:ascii="Times New Roman" w:hAnsi="Times New Roman" w:cs="Times New Roman"/>
          <w:color w:val="auto"/>
          <w:sz w:val="24"/>
          <w:szCs w:val="24"/>
        </w:rPr>
        <w:t>Palmero</w:t>
      </w:r>
      <w:proofErr w:type="spellEnd"/>
      <w:r w:rsidRPr="00934E81">
        <w:rPr>
          <w:rFonts w:ascii="Times New Roman" w:hAnsi="Times New Roman" w:cs="Times New Roman"/>
          <w:color w:val="auto"/>
          <w:sz w:val="24"/>
          <w:szCs w:val="24"/>
        </w:rPr>
        <w:t xml:space="preserve">, </w:t>
      </w:r>
      <w:proofErr w:type="spellStart"/>
      <w:r w:rsidRPr="00934E81">
        <w:rPr>
          <w:rFonts w:ascii="Times New Roman" w:hAnsi="Times New Roman" w:cs="Times New Roman"/>
          <w:color w:val="auto"/>
          <w:sz w:val="24"/>
          <w:szCs w:val="24"/>
        </w:rPr>
        <w:t>Espelosín</w:t>
      </w:r>
      <w:proofErr w:type="spellEnd"/>
      <w:r w:rsidRPr="00934E81">
        <w:rPr>
          <w:rFonts w:ascii="Times New Roman" w:hAnsi="Times New Roman" w:cs="Times New Roman"/>
          <w:color w:val="auto"/>
          <w:sz w:val="24"/>
          <w:szCs w:val="24"/>
        </w:rPr>
        <w:t xml:space="preserve">, </w:t>
      </w:r>
      <w:proofErr w:type="spellStart"/>
      <w:r w:rsidRPr="00934E81">
        <w:rPr>
          <w:rFonts w:ascii="Times New Roman" w:hAnsi="Times New Roman" w:cs="Times New Roman"/>
          <w:color w:val="auto"/>
          <w:sz w:val="24"/>
          <w:szCs w:val="24"/>
        </w:rPr>
        <w:t>Laiolo</w:t>
      </w:r>
      <w:proofErr w:type="spellEnd"/>
      <w:r w:rsidRPr="00934E81">
        <w:rPr>
          <w:rFonts w:ascii="Times New Roman" w:hAnsi="Times New Roman" w:cs="Times New Roman"/>
          <w:color w:val="auto"/>
          <w:sz w:val="24"/>
          <w:szCs w:val="24"/>
        </w:rPr>
        <w:t xml:space="preserve">, &amp; </w:t>
      </w:r>
      <w:proofErr w:type="spellStart"/>
      <w:r w:rsidRPr="00934E81">
        <w:rPr>
          <w:rFonts w:ascii="Times New Roman" w:hAnsi="Times New Roman" w:cs="Times New Roman"/>
          <w:color w:val="auto"/>
          <w:sz w:val="24"/>
          <w:szCs w:val="24"/>
        </w:rPr>
        <w:t>Illera</w:t>
      </w:r>
      <w:proofErr w:type="spellEnd"/>
      <w:r w:rsidRPr="00934E81">
        <w:rPr>
          <w:rFonts w:ascii="Times New Roman" w:hAnsi="Times New Roman" w:cs="Times New Roman"/>
          <w:color w:val="auto"/>
          <w:sz w:val="24"/>
          <w:szCs w:val="24"/>
        </w:rPr>
        <w:t xml:space="preserve">, 2014) has been considered a positive attribute, associated with increased </w:t>
      </w:r>
      <w:r w:rsidR="00957B5E">
        <w:rPr>
          <w:rFonts w:ascii="Times New Roman" w:hAnsi="Times New Roman" w:cs="Times New Roman"/>
          <w:color w:val="auto"/>
          <w:sz w:val="24"/>
          <w:szCs w:val="24"/>
        </w:rPr>
        <w:t>mating</w:t>
      </w:r>
      <w:r w:rsidRPr="00934E81">
        <w:rPr>
          <w:rFonts w:ascii="Times New Roman" w:hAnsi="Times New Roman" w:cs="Times New Roman"/>
          <w:color w:val="auto"/>
          <w:sz w:val="24"/>
          <w:szCs w:val="24"/>
        </w:rPr>
        <w:t xml:space="preserve"> success. Here</w:t>
      </w:r>
      <w:r w:rsidR="007733E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we find that, to the contrary, Cop (successful courtship) bouts had significantly lower entropy (Fig. 2, mean = 1.57) than did Fem bouts (mean = 2.21) or Mal bouts (mean = 2.61). Thus, display bouts that include a copulation tended to be more predictable, with greater repetition of display elements, particularly Bows and Neck twists</w:t>
      </w:r>
      <w:r w:rsidR="007733E0">
        <w:rPr>
          <w:rFonts w:ascii="Times New Roman" w:hAnsi="Times New Roman" w:cs="Times New Roman"/>
          <w:color w:val="auto"/>
          <w:sz w:val="24"/>
          <w:szCs w:val="24"/>
        </w:rPr>
        <w:t xml:space="preserve"> than do either Fem or Mal bouts</w:t>
      </w:r>
      <w:r w:rsidRPr="00934E81">
        <w:rPr>
          <w:rFonts w:ascii="Times New Roman" w:hAnsi="Times New Roman" w:cs="Times New Roman"/>
          <w:color w:val="auto"/>
          <w:sz w:val="24"/>
          <w:szCs w:val="24"/>
        </w:rPr>
        <w:t>. Concordant with our results, Vanderbilt</w:t>
      </w:r>
      <w:r w:rsidR="006C4CD0">
        <w:rPr>
          <w:rFonts w:ascii="Times New Roman" w:hAnsi="Times New Roman" w:cs="Times New Roman"/>
          <w:color w:val="auto"/>
          <w:sz w:val="24"/>
          <w:szCs w:val="24"/>
        </w:rPr>
        <w:t xml:space="preserve">, </w:t>
      </w:r>
      <w:proofErr w:type="gramStart"/>
      <w:r w:rsidR="006C4CD0">
        <w:rPr>
          <w:rFonts w:ascii="Times New Roman" w:hAnsi="Times New Roman" w:cs="Times New Roman"/>
          <w:color w:val="auto"/>
          <w:sz w:val="24"/>
          <w:szCs w:val="24"/>
        </w:rPr>
        <w:t>Kell</w:t>
      </w:r>
      <w:r w:rsidR="003E4046">
        <w:rPr>
          <w:rFonts w:ascii="Times New Roman" w:hAnsi="Times New Roman" w:cs="Times New Roman"/>
          <w:color w:val="auto"/>
          <w:sz w:val="24"/>
          <w:szCs w:val="24"/>
        </w:rPr>
        <w:t>e</w:t>
      </w:r>
      <w:r w:rsidR="006C4CD0">
        <w:rPr>
          <w:rFonts w:ascii="Times New Roman" w:hAnsi="Times New Roman" w:cs="Times New Roman"/>
          <w:color w:val="auto"/>
          <w:sz w:val="24"/>
          <w:szCs w:val="24"/>
        </w:rPr>
        <w:t>y</w:t>
      </w:r>
      <w:proofErr w:type="gramEnd"/>
      <w:r w:rsidR="006C4CD0">
        <w:rPr>
          <w:rFonts w:ascii="Times New Roman" w:hAnsi="Times New Roman" w:cs="Times New Roman"/>
          <w:color w:val="auto"/>
          <w:sz w:val="24"/>
          <w:szCs w:val="24"/>
        </w:rPr>
        <w:t xml:space="preserve"> and DuVal</w:t>
      </w:r>
      <w:r w:rsidRPr="00934E81">
        <w:rPr>
          <w:rFonts w:ascii="Times New Roman" w:hAnsi="Times New Roman" w:cs="Times New Roman"/>
          <w:color w:val="auto"/>
          <w:sz w:val="24"/>
          <w:szCs w:val="24"/>
        </w:rPr>
        <w:t xml:space="preserve"> (2015) found that in the dual-male courtship displays of Lance-tailed Manakins, </w:t>
      </w:r>
      <w:r w:rsidRPr="00D87644">
        <w:rPr>
          <w:rFonts w:ascii="Times New Roman" w:hAnsi="Times New Roman" w:cs="Times New Roman"/>
          <w:i/>
          <w:color w:val="auto"/>
          <w:sz w:val="24"/>
          <w:szCs w:val="24"/>
        </w:rPr>
        <w:t>Chiroxiphia lanceolata</w:t>
      </w:r>
      <w:r w:rsidRPr="00934E81">
        <w:rPr>
          <w:rFonts w:ascii="Times New Roman" w:hAnsi="Times New Roman" w:cs="Times New Roman"/>
          <w:color w:val="auto"/>
          <w:sz w:val="24"/>
          <w:szCs w:val="24"/>
        </w:rPr>
        <w:t xml:space="preserve">, displays for females had lower entropy than did displays in the absence of females. </w:t>
      </w:r>
    </w:p>
    <w:p w14:paraId="26A41BA9" w14:textId="475C69B6" w:rsidR="00934E81" w:rsidRPr="00934E81" w:rsidRDefault="00D32D18"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(Fig. 3) increased dramatically from Mal bouts to Fem bouts and thence to Cop bouts. </w:t>
      </w:r>
      <w:r>
        <w:rPr>
          <w:rFonts w:ascii="Times New Roman" w:hAnsi="Times New Roman" w:cs="Times New Roman"/>
          <w:color w:val="auto"/>
          <w:sz w:val="24"/>
          <w:szCs w:val="24"/>
        </w:rPr>
        <w:t>Compression ratio</w:t>
      </w:r>
      <w:r w:rsidR="00934E81" w:rsidRPr="00934E81">
        <w:rPr>
          <w:rFonts w:ascii="Times New Roman" w:hAnsi="Times New Roman" w:cs="Times New Roman"/>
          <w:color w:val="auto"/>
          <w:sz w:val="24"/>
          <w:szCs w:val="24"/>
        </w:rPr>
        <w:t xml:space="preserve"> was highest in Cop bouts, which featured lo</w:t>
      </w:r>
      <w:r w:rsidR="005A5BB0">
        <w:rPr>
          <w:rFonts w:ascii="Times New Roman" w:hAnsi="Times New Roman" w:cs="Times New Roman"/>
          <w:color w:val="auto"/>
          <w:sz w:val="24"/>
          <w:szCs w:val="24"/>
        </w:rPr>
        <w:t xml:space="preserve">ng strings of repeated </w:t>
      </w:r>
      <w:proofErr w:type="spellStart"/>
      <w:r w:rsidR="004E5018">
        <w:rPr>
          <w:rFonts w:ascii="Times New Roman" w:hAnsi="Times New Roman" w:cs="Times New Roman"/>
          <w:color w:val="auto"/>
          <w:sz w:val="24"/>
          <w:szCs w:val="24"/>
        </w:rPr>
        <w:t>behaviour</w:t>
      </w:r>
      <w:r w:rsidR="005A5BB0">
        <w:rPr>
          <w:rFonts w:ascii="Times New Roman" w:hAnsi="Times New Roman" w:cs="Times New Roman"/>
          <w:color w:val="auto"/>
          <w:sz w:val="24"/>
          <w:szCs w:val="24"/>
        </w:rPr>
        <w:t>s</w:t>
      </w:r>
      <w:proofErr w:type="spellEnd"/>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particularly Bows and Neck twists</w:t>
      </w:r>
      <w:r w:rsidR="005A5BB0">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 xml:space="preserve">and the repeated motifs of elements detected by the </w:t>
      </w:r>
      <w:r w:rsidR="00934E81" w:rsidRPr="004E4D0A">
        <w:rPr>
          <w:rFonts w:ascii="Times New Roman" w:hAnsi="Times New Roman" w:cs="Times New Roman"/>
          <w:color w:val="auto"/>
          <w:sz w:val="24"/>
          <w:szCs w:val="24"/>
        </w:rPr>
        <w:t xml:space="preserve">LZ77 algorithm. </w:t>
      </w:r>
    </w:p>
    <w:p w14:paraId="2E4B6050" w14:textId="713CCB42" w:rsidR="00EA6E69" w:rsidRPr="00EA6E69"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Overall,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string analysis (Fig. 5) indicated that Mal display </w:t>
      </w:r>
      <w:r w:rsidR="00957B5E">
        <w:rPr>
          <w:rFonts w:ascii="Times New Roman" w:hAnsi="Times New Roman" w:cs="Times New Roman"/>
          <w:color w:val="auto"/>
          <w:sz w:val="24"/>
          <w:szCs w:val="24"/>
        </w:rPr>
        <w:t>bouts</w:t>
      </w:r>
      <w:r w:rsidRPr="00934E81">
        <w:rPr>
          <w:rFonts w:ascii="Times New Roman" w:hAnsi="Times New Roman" w:cs="Times New Roman"/>
          <w:color w:val="auto"/>
          <w:sz w:val="24"/>
          <w:szCs w:val="24"/>
        </w:rPr>
        <w:t xml:space="preserve"> were variable within and between males, and that Cop bouts were similar, whether within or between males. Cop bouts (mean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 = 0.24) were more similar to each other than Fem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 = 0.38</w:t>
      </w:r>
      <w:proofErr w:type="gramStart"/>
      <w:r w:rsidRPr="00934E81">
        <w:rPr>
          <w:rFonts w:ascii="Times New Roman" w:hAnsi="Times New Roman" w:cs="Times New Roman"/>
          <w:color w:val="auto"/>
          <w:sz w:val="24"/>
          <w:szCs w:val="24"/>
        </w:rPr>
        <w:t>)</w:t>
      </w:r>
      <w:proofErr w:type="gramEnd"/>
      <w:r w:rsidRPr="00934E81">
        <w:rPr>
          <w:rFonts w:ascii="Times New Roman" w:hAnsi="Times New Roman" w:cs="Times New Roman"/>
          <w:color w:val="auto"/>
          <w:sz w:val="24"/>
          <w:szCs w:val="24"/>
        </w:rPr>
        <w:t xml:space="preserve"> or Mal bouts </w:t>
      </w:r>
      <w:r w:rsidR="00A67749">
        <w:rPr>
          <w:rFonts w:ascii="Times New Roman" w:hAnsi="Times New Roman" w:cs="Times New Roman"/>
          <w:color w:val="auto"/>
          <w:sz w:val="24"/>
          <w:szCs w:val="24"/>
        </w:rPr>
        <w:t xml:space="preserve">were to each other </w:t>
      </w:r>
      <w:r w:rsidRPr="00934E81">
        <w:rPr>
          <w:rFonts w:ascii="Times New Roman" w:hAnsi="Times New Roman" w:cs="Times New Roman"/>
          <w:color w:val="auto"/>
          <w:sz w:val="24"/>
          <w:szCs w:val="24"/>
        </w:rPr>
        <w:t xml:space="preserve">(mean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distance = 0.41; the bars in </w:t>
      </w:r>
      <w:r w:rsidRPr="00951475">
        <w:rPr>
          <w:rFonts w:ascii="Times New Roman" w:hAnsi="Times New Roman" w:cs="Times New Roman"/>
          <w:color w:val="auto"/>
          <w:sz w:val="24"/>
          <w:szCs w:val="24"/>
        </w:rPr>
        <w:t>Fig. S</w:t>
      </w:r>
      <w:r w:rsidR="00951475" w:rsidRPr="00951475">
        <w:rPr>
          <w:rFonts w:ascii="Times New Roman" w:hAnsi="Times New Roman" w:cs="Times New Roman"/>
          <w:color w:val="auto"/>
          <w:sz w:val="24"/>
          <w:szCs w:val="24"/>
        </w:rPr>
        <w:t>2</w:t>
      </w:r>
      <w:r w:rsidRPr="00934E81">
        <w:rPr>
          <w:rFonts w:ascii="Times New Roman" w:hAnsi="Times New Roman" w:cs="Times New Roman"/>
          <w:color w:val="auto"/>
          <w:sz w:val="24"/>
          <w:szCs w:val="24"/>
        </w:rPr>
        <w:t>). Thus, structural differences in the organization of courtship displays were due largely to the context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female present or </w:t>
      </w:r>
      <w:proofErr w:type="gramStart"/>
      <w:r w:rsidRPr="00934E81">
        <w:rPr>
          <w:rFonts w:ascii="Times New Roman" w:hAnsi="Times New Roman" w:cs="Times New Roman"/>
          <w:color w:val="auto"/>
          <w:sz w:val="24"/>
          <w:szCs w:val="24"/>
        </w:rPr>
        <w:t>not, and</w:t>
      </w:r>
      <w:proofErr w:type="gramEnd"/>
      <w:r w:rsidRPr="00934E81">
        <w:rPr>
          <w:rFonts w:ascii="Times New Roman" w:hAnsi="Times New Roman" w:cs="Times New Roman"/>
          <w:color w:val="auto"/>
          <w:sz w:val="24"/>
          <w:szCs w:val="24"/>
        </w:rPr>
        <w:t xml:space="preserve"> progressing toward copulation or not</w:t>
      </w:r>
      <w:r w:rsidR="005A5BB0">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not to consistent differences between males in how they organized their displays. Although they measured similarity differently, Botero et al. (2009) stressed the importance of consistent song repertoires in Tropical Mockingbirds (</w:t>
      </w:r>
      <w:r w:rsidRPr="00D87644">
        <w:rPr>
          <w:rFonts w:ascii="Times New Roman" w:hAnsi="Times New Roman" w:cs="Times New Roman"/>
          <w:i/>
          <w:color w:val="auto"/>
          <w:sz w:val="24"/>
          <w:szCs w:val="24"/>
        </w:rPr>
        <w:t xml:space="preserve">Mimus </w:t>
      </w:r>
      <w:proofErr w:type="spellStart"/>
      <w:r w:rsidRPr="00D87644">
        <w:rPr>
          <w:rFonts w:ascii="Times New Roman" w:hAnsi="Times New Roman" w:cs="Times New Roman"/>
          <w:i/>
          <w:color w:val="auto"/>
          <w:sz w:val="24"/>
          <w:szCs w:val="24"/>
        </w:rPr>
        <w:t>gilvus</w:t>
      </w:r>
      <w:proofErr w:type="spellEnd"/>
      <w:r w:rsidRPr="00934E81">
        <w:rPr>
          <w:rFonts w:ascii="Times New Roman" w:hAnsi="Times New Roman" w:cs="Times New Roman"/>
          <w:color w:val="auto"/>
          <w:sz w:val="24"/>
          <w:szCs w:val="24"/>
        </w:rPr>
        <w:t xml:space="preserve">), both as an ontogenetic trajectory and to explain reproductive success. </w:t>
      </w:r>
      <w:r w:rsidR="00E44CAB">
        <w:rPr>
          <w:rFonts w:ascii="Times New Roman" w:hAnsi="Times New Roman" w:cs="Times New Roman"/>
          <w:color w:val="auto"/>
          <w:sz w:val="24"/>
          <w:szCs w:val="24"/>
        </w:rPr>
        <w:t xml:space="preserve">Similarly, Janisch, </w:t>
      </w:r>
      <w:proofErr w:type="spellStart"/>
      <w:r w:rsidR="00E44CAB">
        <w:rPr>
          <w:rFonts w:ascii="Times New Roman" w:hAnsi="Times New Roman" w:cs="Times New Roman"/>
          <w:color w:val="auto"/>
          <w:sz w:val="24"/>
          <w:szCs w:val="24"/>
        </w:rPr>
        <w:t>Perinot</w:t>
      </w:r>
      <w:proofErr w:type="spellEnd"/>
      <w:r w:rsidR="00E44CAB">
        <w:rPr>
          <w:rFonts w:ascii="Times New Roman" w:hAnsi="Times New Roman" w:cs="Times New Roman"/>
          <w:color w:val="auto"/>
          <w:sz w:val="24"/>
          <w:szCs w:val="24"/>
        </w:rPr>
        <w:t xml:space="preserve"> &amp; </w:t>
      </w:r>
      <w:proofErr w:type="spellStart"/>
      <w:r w:rsidR="00E44CAB">
        <w:rPr>
          <w:rFonts w:ascii="Times New Roman" w:hAnsi="Times New Roman" w:cs="Times New Roman"/>
          <w:color w:val="auto"/>
          <w:sz w:val="24"/>
          <w:szCs w:val="24"/>
        </w:rPr>
        <w:t>Fusani</w:t>
      </w:r>
      <w:proofErr w:type="spellEnd"/>
      <w:r w:rsidR="00E44CAB">
        <w:rPr>
          <w:rFonts w:ascii="Times New Roman" w:hAnsi="Times New Roman" w:cs="Times New Roman"/>
          <w:color w:val="auto"/>
          <w:sz w:val="24"/>
          <w:szCs w:val="24"/>
        </w:rPr>
        <w:t xml:space="preserve"> (2020) found that male </w:t>
      </w:r>
      <w:proofErr w:type="spellStart"/>
      <w:r w:rsidR="00E44CAB" w:rsidRPr="00E44CAB">
        <w:rPr>
          <w:rFonts w:ascii="Times New Roman" w:hAnsi="Times New Roman" w:cs="Times New Roman"/>
          <w:i/>
          <w:color w:val="auto"/>
          <w:sz w:val="24"/>
          <w:szCs w:val="24"/>
        </w:rPr>
        <w:t>Manacus</w:t>
      </w:r>
      <w:proofErr w:type="spellEnd"/>
      <w:r w:rsidR="00E44CAB" w:rsidRPr="00E44CAB">
        <w:rPr>
          <w:rFonts w:ascii="Times New Roman" w:hAnsi="Times New Roman" w:cs="Times New Roman"/>
          <w:i/>
          <w:color w:val="auto"/>
          <w:sz w:val="24"/>
          <w:szCs w:val="24"/>
        </w:rPr>
        <w:t xml:space="preserve"> </w:t>
      </w:r>
      <w:proofErr w:type="spellStart"/>
      <w:r w:rsidR="00E44CAB" w:rsidRPr="00E44CAB">
        <w:rPr>
          <w:rFonts w:ascii="Times New Roman" w:hAnsi="Times New Roman" w:cs="Times New Roman"/>
          <w:i/>
          <w:color w:val="auto"/>
          <w:sz w:val="24"/>
          <w:szCs w:val="24"/>
        </w:rPr>
        <w:t>vitellinus</w:t>
      </w:r>
      <w:proofErr w:type="spellEnd"/>
      <w:r w:rsidR="00E44CAB">
        <w:rPr>
          <w:rFonts w:ascii="Times New Roman" w:hAnsi="Times New Roman" w:cs="Times New Roman"/>
          <w:color w:val="auto"/>
          <w:sz w:val="24"/>
          <w:szCs w:val="24"/>
        </w:rPr>
        <w:t xml:space="preserve"> developed consistent courtship display sequences, in terms of movements around their courts. </w:t>
      </w:r>
    </w:p>
    <w:p w14:paraId="071094DD" w14:textId="69DB041D" w:rsidR="00934E81" w:rsidRPr="00934E81" w:rsidRDefault="000B656F"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Why are Mal bouts (no female present) more random and disorganized than either Fem or Cop bouts? Displays</w:t>
      </w:r>
      <w:r w:rsidR="00934E81" w:rsidRPr="00934E81">
        <w:rPr>
          <w:rFonts w:ascii="Times New Roman" w:hAnsi="Times New Roman" w:cs="Times New Roman"/>
          <w:color w:val="auto"/>
          <w:sz w:val="24"/>
          <w:szCs w:val="24"/>
        </w:rPr>
        <w:t xml:space="preserve"> with no female present (Mal bouts) could </w:t>
      </w:r>
      <w:r>
        <w:rPr>
          <w:rFonts w:ascii="Times New Roman" w:hAnsi="Times New Roman" w:cs="Times New Roman"/>
          <w:color w:val="auto"/>
          <w:sz w:val="24"/>
          <w:szCs w:val="24"/>
        </w:rPr>
        <w:t>represent</w:t>
      </w:r>
      <w:r w:rsidR="00934E81" w:rsidRPr="00934E81">
        <w:rPr>
          <w:rFonts w:ascii="Times New Roman" w:hAnsi="Times New Roman" w:cs="Times New Roman"/>
          <w:color w:val="auto"/>
          <w:sz w:val="24"/>
          <w:szCs w:val="24"/>
        </w:rPr>
        <w:t xml:space="preserve"> practicing, identi</w:t>
      </w:r>
      <w:r>
        <w:rPr>
          <w:rFonts w:ascii="Times New Roman" w:hAnsi="Times New Roman" w:cs="Times New Roman"/>
          <w:color w:val="auto"/>
          <w:sz w:val="24"/>
          <w:szCs w:val="24"/>
        </w:rPr>
        <w:t xml:space="preserve">fying the best trajectory for </w:t>
      </w:r>
      <w:r w:rsidR="00934E81" w:rsidRPr="00934E81">
        <w:rPr>
          <w:rFonts w:ascii="Times New Roman" w:hAnsi="Times New Roman" w:cs="Times New Roman"/>
          <w:color w:val="auto"/>
          <w:sz w:val="24"/>
          <w:szCs w:val="24"/>
        </w:rPr>
        <w:t>log</w:t>
      </w:r>
      <w:r w:rsidR="004C7251">
        <w:rPr>
          <w:rFonts w:ascii="Times New Roman" w:hAnsi="Times New Roman" w:cs="Times New Roman"/>
          <w:color w:val="auto"/>
          <w:sz w:val="24"/>
          <w:szCs w:val="24"/>
        </w:rPr>
        <w:t>-</w:t>
      </w:r>
      <w:r w:rsidR="00934E81" w:rsidRPr="00934E81">
        <w:rPr>
          <w:rFonts w:ascii="Times New Roman" w:hAnsi="Times New Roman" w:cs="Times New Roman"/>
          <w:color w:val="auto"/>
          <w:sz w:val="24"/>
          <w:szCs w:val="24"/>
        </w:rPr>
        <w:t>approach display</w:t>
      </w:r>
      <w:r>
        <w:rPr>
          <w:rFonts w:ascii="Times New Roman" w:hAnsi="Times New Roman" w:cs="Times New Roman"/>
          <w:color w:val="auto"/>
          <w:sz w:val="24"/>
          <w:szCs w:val="24"/>
        </w:rPr>
        <w:t>s</w:t>
      </w:r>
      <w:r w:rsidR="00934E81" w:rsidRPr="00934E81">
        <w:rPr>
          <w:rFonts w:ascii="Times New Roman" w:hAnsi="Times New Roman" w:cs="Times New Roman"/>
          <w:color w:val="auto"/>
          <w:sz w:val="24"/>
          <w:szCs w:val="24"/>
        </w:rPr>
        <w:t xml:space="preserve"> (ALAD</w:t>
      </w:r>
      <w:r>
        <w:rPr>
          <w:rFonts w:ascii="Times New Roman" w:hAnsi="Times New Roman" w:cs="Times New Roman"/>
          <w:color w:val="auto"/>
          <w:sz w:val="24"/>
          <w:szCs w:val="24"/>
        </w:rPr>
        <w:t>s</w:t>
      </w:r>
      <w:r w:rsidR="004C7251">
        <w:rPr>
          <w:rFonts w:ascii="Times New Roman" w:hAnsi="Times New Roman" w:cs="Times New Roman"/>
          <w:color w:val="auto"/>
          <w:sz w:val="24"/>
          <w:szCs w:val="24"/>
        </w:rPr>
        <w:t xml:space="preserve"> </w:t>
      </w:r>
      <w:r w:rsidR="00B8174F" w:rsidRPr="00827477">
        <w:rPr>
          <w:rFonts w:ascii="Times New Roman" w:hAnsi="Times New Roman" w:cs="Times New Roman"/>
          <w:color w:val="auto"/>
          <w:sz w:val="24"/>
          <w:szCs w:val="24"/>
        </w:rPr>
        <w:t>and</w:t>
      </w:r>
      <w:r w:rsidR="004C7251" w:rsidRPr="00827477">
        <w:rPr>
          <w:rFonts w:ascii="Times New Roman" w:hAnsi="Times New Roman" w:cs="Times New Roman"/>
          <w:color w:val="auto"/>
          <w:sz w:val="24"/>
          <w:szCs w:val="24"/>
        </w:rPr>
        <w:t>, particularly, SLADs</w:t>
      </w:r>
      <w:r w:rsidR="00934E81" w:rsidRPr="00934E81">
        <w:rPr>
          <w:rFonts w:ascii="Times New Roman" w:hAnsi="Times New Roman" w:cs="Times New Roman"/>
          <w:color w:val="auto"/>
          <w:sz w:val="24"/>
          <w:szCs w:val="24"/>
        </w:rPr>
        <w:t xml:space="preserve">), or maintaining control of a display log, to name but a few possibilities. None of these </w:t>
      </w:r>
      <w:proofErr w:type="spellStart"/>
      <w:r w:rsidR="004E5018">
        <w:rPr>
          <w:rFonts w:ascii="Times New Roman" w:hAnsi="Times New Roman" w:cs="Times New Roman"/>
          <w:color w:val="auto"/>
          <w:sz w:val="24"/>
          <w:szCs w:val="24"/>
        </w:rPr>
        <w:t>behaviour</w:t>
      </w:r>
      <w:r w:rsidR="00934E81" w:rsidRPr="00934E81">
        <w:rPr>
          <w:rFonts w:ascii="Times New Roman" w:hAnsi="Times New Roman" w:cs="Times New Roman"/>
          <w:color w:val="auto"/>
          <w:sz w:val="24"/>
          <w:szCs w:val="24"/>
        </w:rPr>
        <w:t>s</w:t>
      </w:r>
      <w:proofErr w:type="spellEnd"/>
      <w:r w:rsidR="00934E81" w:rsidRPr="00934E81">
        <w:rPr>
          <w:rFonts w:ascii="Times New Roman" w:hAnsi="Times New Roman" w:cs="Times New Roman"/>
          <w:color w:val="auto"/>
          <w:sz w:val="24"/>
          <w:szCs w:val="24"/>
        </w:rPr>
        <w:t xml:space="preserve"> requires strict adherence to a fixed routine, possibly increasing the complexity and diversity of male-only displays (Mal) when compared to Fem or Cop bouts. </w:t>
      </w:r>
      <w:r>
        <w:rPr>
          <w:rFonts w:ascii="Times New Roman" w:hAnsi="Times New Roman" w:cs="Times New Roman"/>
          <w:color w:val="auto"/>
          <w:sz w:val="24"/>
          <w:szCs w:val="24"/>
        </w:rPr>
        <w:t xml:space="preserve">The simple </w:t>
      </w:r>
      <w:r w:rsidR="00934E81" w:rsidRPr="00934E81">
        <w:rPr>
          <w:rFonts w:ascii="Times New Roman" w:hAnsi="Times New Roman" w:cs="Times New Roman"/>
          <w:color w:val="auto"/>
          <w:sz w:val="24"/>
          <w:szCs w:val="24"/>
        </w:rPr>
        <w:t xml:space="preserve">presence </w:t>
      </w:r>
      <w:r>
        <w:rPr>
          <w:rFonts w:ascii="Times New Roman" w:hAnsi="Times New Roman" w:cs="Times New Roman"/>
          <w:color w:val="auto"/>
          <w:sz w:val="24"/>
          <w:szCs w:val="24"/>
        </w:rPr>
        <w:t>of a female appeared</w:t>
      </w:r>
      <w:r w:rsidR="00934E81" w:rsidRPr="00934E81">
        <w:rPr>
          <w:rFonts w:ascii="Times New Roman" w:hAnsi="Times New Roman" w:cs="Times New Roman"/>
          <w:color w:val="auto"/>
          <w:sz w:val="24"/>
          <w:szCs w:val="24"/>
        </w:rPr>
        <w:t xml:space="preserve"> to</w:t>
      </w:r>
      <w:r>
        <w:rPr>
          <w:rFonts w:ascii="Times New Roman" w:hAnsi="Times New Roman" w:cs="Times New Roman"/>
          <w:color w:val="auto"/>
          <w:sz w:val="24"/>
          <w:szCs w:val="24"/>
        </w:rPr>
        <w:t xml:space="preserve"> suffice </w:t>
      </w:r>
      <w:r w:rsidR="00B8174F">
        <w:rPr>
          <w:rFonts w:ascii="Times New Roman" w:hAnsi="Times New Roman" w:cs="Times New Roman"/>
          <w:color w:val="auto"/>
          <w:sz w:val="24"/>
          <w:szCs w:val="24"/>
        </w:rPr>
        <w:t>in</w:t>
      </w:r>
      <w:r w:rsidR="00934E81" w:rsidRPr="00934E81">
        <w:rPr>
          <w:rFonts w:ascii="Times New Roman" w:hAnsi="Times New Roman" w:cs="Times New Roman"/>
          <w:color w:val="auto"/>
          <w:sz w:val="24"/>
          <w:szCs w:val="24"/>
        </w:rPr>
        <w:t xml:space="preserve"> galvaniz</w:t>
      </w:r>
      <w:r w:rsidR="00B8174F">
        <w:rPr>
          <w:rFonts w:ascii="Times New Roman" w:hAnsi="Times New Roman" w:cs="Times New Roman"/>
          <w:color w:val="auto"/>
          <w:sz w:val="24"/>
          <w:szCs w:val="24"/>
        </w:rPr>
        <w:t>ing</w:t>
      </w:r>
      <w:r w:rsidR="00934E81" w:rsidRPr="00934E81">
        <w:rPr>
          <w:rFonts w:ascii="Times New Roman" w:hAnsi="Times New Roman" w:cs="Times New Roman"/>
          <w:color w:val="auto"/>
          <w:sz w:val="24"/>
          <w:szCs w:val="24"/>
        </w:rPr>
        <w:t xml:space="preserve"> males to perform simpler and more organized display sequences. </w:t>
      </w:r>
    </w:p>
    <w:p w14:paraId="222B929E" w14:textId="2E3FCE83"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 feature that still puzzles us is how females choose which display logs to visit. In many lek-mating species, females can use </w:t>
      </w:r>
      <w:proofErr w:type="gramStart"/>
      <w:r w:rsidRPr="00934E81">
        <w:rPr>
          <w:rFonts w:ascii="Times New Roman" w:hAnsi="Times New Roman" w:cs="Times New Roman"/>
          <w:color w:val="auto"/>
          <w:sz w:val="24"/>
          <w:szCs w:val="24"/>
        </w:rPr>
        <w:t>fairly long-distance</w:t>
      </w:r>
      <w:proofErr w:type="gramEnd"/>
      <w:r w:rsidRPr="00934E81">
        <w:rPr>
          <w:rFonts w:ascii="Times New Roman" w:hAnsi="Times New Roman" w:cs="Times New Roman"/>
          <w:color w:val="auto"/>
          <w:sz w:val="24"/>
          <w:szCs w:val="24"/>
        </w:rPr>
        <w:t xml:space="preserve"> visual or acoustic cues to locate the courts of displaying males. In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the "</w:t>
      </w:r>
      <w:proofErr w:type="spellStart"/>
      <w:r w:rsidRPr="00934E81">
        <w:rPr>
          <w:rFonts w:ascii="Times New Roman" w:hAnsi="Times New Roman" w:cs="Times New Roman"/>
          <w:color w:val="auto"/>
          <w:sz w:val="24"/>
          <w:szCs w:val="24"/>
        </w:rPr>
        <w:t>nurrt</w:t>
      </w:r>
      <w:proofErr w:type="spellEnd"/>
      <w:r w:rsidRPr="00934E81">
        <w:rPr>
          <w:rFonts w:ascii="Times New Roman" w:hAnsi="Times New Roman" w:cs="Times New Roman"/>
          <w:color w:val="auto"/>
          <w:sz w:val="24"/>
          <w:szCs w:val="24"/>
        </w:rPr>
        <w:t xml:space="preserve">" advertising call is of surprisingly low-amplitude and is performed at a low rate overall, even at the height of display activity in Nov and Dec (2.2 </w:t>
      </w:r>
      <w:proofErr w:type="spellStart"/>
      <w:r w:rsidRPr="00934E81">
        <w:rPr>
          <w:rFonts w:ascii="Times New Roman" w:hAnsi="Times New Roman" w:cs="Times New Roman"/>
          <w:color w:val="auto"/>
          <w:sz w:val="24"/>
          <w:szCs w:val="24"/>
        </w:rPr>
        <w:t>nurrts</w:t>
      </w:r>
      <w:proofErr w:type="spellEnd"/>
      <w:r w:rsidRPr="00934E81">
        <w:rPr>
          <w:rFonts w:ascii="Times New Roman" w:hAnsi="Times New Roman" w:cs="Times New Roman"/>
          <w:color w:val="auto"/>
          <w:sz w:val="24"/>
          <w:szCs w:val="24"/>
        </w:rPr>
        <w:t xml:space="preserve">/min at the two most active display logs) and within-bout vocalizations averaged only 4.2/min, reasonably </w:t>
      </w:r>
      <w:proofErr w:type="gramStart"/>
      <w:r w:rsidRPr="00934E81">
        <w:rPr>
          <w:rFonts w:ascii="Times New Roman" w:hAnsi="Times New Roman" w:cs="Times New Roman"/>
          <w:color w:val="auto"/>
          <w:sz w:val="24"/>
          <w:szCs w:val="24"/>
        </w:rPr>
        <w:t>similar to</w:t>
      </w:r>
      <w:proofErr w:type="gramEnd"/>
      <w:r w:rsidRPr="00934E81">
        <w:rPr>
          <w:rFonts w:ascii="Times New Roman" w:hAnsi="Times New Roman" w:cs="Times New Roman"/>
          <w:color w:val="auto"/>
          <w:sz w:val="24"/>
          <w:szCs w:val="24"/>
        </w:rPr>
        <w:t xml:space="preserve"> the calling rates documented by Prum &amp; Johnson (1989). The </w:t>
      </w:r>
      <w:r w:rsidR="00D87644">
        <w:rPr>
          <w:rFonts w:ascii="Times New Roman" w:hAnsi="Times New Roman" w:cs="Times New Roman"/>
          <w:color w:val="auto"/>
          <w:sz w:val="24"/>
          <w:szCs w:val="24"/>
        </w:rPr>
        <w:t>call</w:t>
      </w:r>
      <w:r w:rsidRPr="00934E81">
        <w:rPr>
          <w:rFonts w:ascii="Times New Roman" w:hAnsi="Times New Roman" w:cs="Times New Roman"/>
          <w:color w:val="auto"/>
          <w:sz w:val="24"/>
          <w:szCs w:val="24"/>
        </w:rPr>
        <w:t xml:space="preserve"> rate for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contrasts sharply with the far-carrying dual-male </w:t>
      </w:r>
      <w:proofErr w:type="spellStart"/>
      <w:r w:rsidRPr="00D87644">
        <w:rPr>
          <w:rFonts w:ascii="Times New Roman" w:hAnsi="Times New Roman" w:cs="Times New Roman"/>
          <w:i/>
          <w:color w:val="auto"/>
          <w:sz w:val="24"/>
          <w:szCs w:val="24"/>
        </w:rPr>
        <w:t>toledos</w:t>
      </w:r>
      <w:proofErr w:type="spellEnd"/>
      <w:r w:rsidRPr="00934E81">
        <w:rPr>
          <w:rFonts w:ascii="Times New Roman" w:hAnsi="Times New Roman" w:cs="Times New Roman"/>
          <w:color w:val="auto"/>
          <w:sz w:val="24"/>
          <w:szCs w:val="24"/>
        </w:rPr>
        <w:t xml:space="preserve"> of male Long-tailed Manakins</w:t>
      </w:r>
      <w:r w:rsidR="00D87644" w:rsidRPr="00934E81">
        <w:rPr>
          <w:rFonts w:ascii="Times New Roman" w:hAnsi="Times New Roman" w:cs="Times New Roman"/>
          <w:color w:val="auto"/>
          <w:sz w:val="24"/>
          <w:szCs w:val="24"/>
        </w:rPr>
        <w:t xml:space="preserve">, </w:t>
      </w:r>
      <w:r w:rsidR="00D87644" w:rsidRPr="00934E81">
        <w:rPr>
          <w:rFonts w:ascii="Times New Roman" w:hAnsi="Times New Roman" w:cs="Times New Roman"/>
          <w:i/>
          <w:color w:val="auto"/>
          <w:sz w:val="24"/>
          <w:szCs w:val="24"/>
        </w:rPr>
        <w:t>Chiroxiphia linearis</w:t>
      </w:r>
      <w:r w:rsidR="00D87644">
        <w:rPr>
          <w:rFonts w:ascii="Times New Roman" w:hAnsi="Times New Roman" w:cs="Times New Roman"/>
          <w:i/>
          <w:color w:val="auto"/>
          <w:sz w:val="24"/>
          <w:szCs w:val="24"/>
        </w:rPr>
        <w:t>,</w:t>
      </w:r>
      <w:r w:rsidR="00D87644" w:rsidRPr="00934E81">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lastRenderedPageBreak/>
        <w:t xml:space="preserve">which occurred at </w:t>
      </w:r>
      <w:r w:rsidR="00B8174F">
        <w:rPr>
          <w:rFonts w:ascii="Times New Roman" w:hAnsi="Times New Roman" w:cs="Times New Roman"/>
          <w:color w:val="auto"/>
          <w:sz w:val="24"/>
          <w:szCs w:val="24"/>
        </w:rPr>
        <w:t xml:space="preserve">overall </w:t>
      </w:r>
      <w:r w:rsidRPr="00934E81">
        <w:rPr>
          <w:rFonts w:ascii="Times New Roman" w:hAnsi="Times New Roman" w:cs="Times New Roman"/>
          <w:color w:val="auto"/>
          <w:sz w:val="24"/>
          <w:szCs w:val="24"/>
        </w:rPr>
        <w:t xml:space="preserve">rates &gt; 5.4 </w:t>
      </w:r>
      <w:proofErr w:type="spellStart"/>
      <w:r w:rsidRPr="00934E81">
        <w:rPr>
          <w:rFonts w:ascii="Times New Roman" w:hAnsi="Times New Roman" w:cs="Times New Roman"/>
          <w:color w:val="auto"/>
          <w:sz w:val="24"/>
          <w:szCs w:val="24"/>
        </w:rPr>
        <w:t>toledos</w:t>
      </w:r>
      <w:proofErr w:type="spellEnd"/>
      <w:r w:rsidRPr="00934E81">
        <w:rPr>
          <w:rFonts w:ascii="Times New Roman" w:hAnsi="Times New Roman" w:cs="Times New Roman"/>
          <w:color w:val="auto"/>
          <w:sz w:val="24"/>
          <w:szCs w:val="24"/>
        </w:rPr>
        <w:t xml:space="preserve">/min (McDonald, 1989) </w:t>
      </w:r>
      <w:r w:rsidR="00B8174F">
        <w:rPr>
          <w:rFonts w:ascii="Times New Roman" w:hAnsi="Times New Roman" w:cs="Times New Roman"/>
          <w:color w:val="auto"/>
          <w:sz w:val="24"/>
          <w:szCs w:val="24"/>
        </w:rPr>
        <w:t xml:space="preserve">over </w:t>
      </w:r>
      <w:r w:rsidRPr="00934E81">
        <w:rPr>
          <w:rFonts w:ascii="Times New Roman" w:hAnsi="Times New Roman" w:cs="Times New Roman"/>
          <w:color w:val="auto"/>
          <w:sz w:val="24"/>
          <w:szCs w:val="24"/>
        </w:rPr>
        <w:t xml:space="preserve">the </w:t>
      </w:r>
      <w:r w:rsidR="00B8174F">
        <w:rPr>
          <w:rFonts w:ascii="Times New Roman" w:hAnsi="Times New Roman" w:cs="Times New Roman"/>
          <w:color w:val="auto"/>
          <w:sz w:val="24"/>
          <w:szCs w:val="24"/>
        </w:rPr>
        <w:t xml:space="preserve">course of entire days </w:t>
      </w:r>
      <w:r w:rsidRPr="00934E81">
        <w:rPr>
          <w:rFonts w:ascii="Times New Roman" w:hAnsi="Times New Roman" w:cs="Times New Roman"/>
          <w:color w:val="auto"/>
          <w:sz w:val="24"/>
          <w:szCs w:val="24"/>
        </w:rPr>
        <w:t>(McDonald 2010, Fig. 1), with within-bout rates averaging 15.6/min (Trainer and McDonald, 1993). We conclude, provisionally, that males rely mostly on regular traffic of females to promote female visitation</w:t>
      </w:r>
      <w:r w:rsidR="006753D5">
        <w:rPr>
          <w:rFonts w:ascii="Times New Roman" w:hAnsi="Times New Roman" w:cs="Times New Roman"/>
          <w:color w:val="auto"/>
          <w:sz w:val="24"/>
          <w:szCs w:val="24"/>
        </w:rPr>
        <w:t>, as might be predicted under a hotspot model of lek placement (</w:t>
      </w:r>
      <w:r w:rsidR="006753D5" w:rsidRPr="006753D5">
        <w:rPr>
          <w:rFonts w:ascii="Times New Roman" w:hAnsi="Times New Roman" w:cs="Times New Roman"/>
          <w:color w:val="auto"/>
          <w:sz w:val="24"/>
          <w:szCs w:val="24"/>
        </w:rPr>
        <w:t xml:space="preserve">Bradbury, 1981; </w:t>
      </w:r>
      <w:proofErr w:type="spellStart"/>
      <w:r w:rsidR="006753D5" w:rsidRPr="006753D5">
        <w:rPr>
          <w:rFonts w:ascii="Times New Roman" w:hAnsi="Times New Roman" w:cs="Times New Roman"/>
          <w:color w:val="auto"/>
          <w:sz w:val="24"/>
          <w:szCs w:val="24"/>
        </w:rPr>
        <w:t>Beehler</w:t>
      </w:r>
      <w:proofErr w:type="spellEnd"/>
      <w:r w:rsidR="006753D5" w:rsidRPr="006753D5">
        <w:rPr>
          <w:rFonts w:ascii="Times New Roman" w:hAnsi="Times New Roman" w:cs="Times New Roman"/>
          <w:color w:val="auto"/>
          <w:sz w:val="24"/>
          <w:szCs w:val="24"/>
        </w:rPr>
        <w:t xml:space="preserve"> &amp; Foster 1988</w:t>
      </w:r>
      <w:r w:rsidR="006753D5">
        <w:rPr>
          <w:rFonts w:ascii="Times New Roman" w:hAnsi="Times New Roman" w:cs="Times New Roman"/>
          <w:color w:val="auto"/>
          <w:sz w:val="24"/>
          <w:szCs w:val="24"/>
        </w:rPr>
        <w:t>)</w:t>
      </w:r>
      <w:r w:rsidRPr="00934E81">
        <w:rPr>
          <w:rFonts w:ascii="Times New Roman" w:hAnsi="Times New Roman" w:cs="Times New Roman"/>
          <w:color w:val="auto"/>
          <w:sz w:val="24"/>
          <w:szCs w:val="24"/>
        </w:rPr>
        <w:t>.</w:t>
      </w:r>
      <w:r w:rsidR="00957B5E">
        <w:rPr>
          <w:rFonts w:ascii="Times New Roman" w:hAnsi="Times New Roman" w:cs="Times New Roman"/>
          <w:color w:val="auto"/>
          <w:sz w:val="24"/>
          <w:szCs w:val="24"/>
        </w:rPr>
        <w:t xml:space="preserve"> Further, our proportion of banded females and revisitation rates by banded females were far higher than in Long-tailed Manakins (pers. obs.)</w:t>
      </w:r>
      <w:r w:rsidR="00ED6DFC">
        <w:rPr>
          <w:rFonts w:ascii="Times New Roman" w:hAnsi="Times New Roman" w:cs="Times New Roman"/>
          <w:color w:val="auto"/>
          <w:sz w:val="24"/>
          <w:szCs w:val="24"/>
        </w:rPr>
        <w:t xml:space="preserve">, suggesting that female </w:t>
      </w:r>
      <w:r w:rsidR="00ED6DFC" w:rsidRPr="00ED6DFC">
        <w:rPr>
          <w:rFonts w:ascii="Times New Roman" w:hAnsi="Times New Roman" w:cs="Times New Roman"/>
          <w:i/>
          <w:color w:val="auto"/>
          <w:sz w:val="24"/>
          <w:szCs w:val="24"/>
        </w:rPr>
        <w:t>Masius</w:t>
      </w:r>
      <w:r w:rsidR="00ED6DFC">
        <w:rPr>
          <w:rFonts w:ascii="Times New Roman" w:hAnsi="Times New Roman" w:cs="Times New Roman"/>
          <w:color w:val="auto"/>
          <w:sz w:val="24"/>
          <w:szCs w:val="24"/>
        </w:rPr>
        <w:t xml:space="preserve"> may have much smaller home ranges that largely overlap the display logs of the males they sample. </w:t>
      </w:r>
    </w:p>
    <w:p w14:paraId="7CA470F1" w14:textId="6C216161"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Our results do</w:t>
      </w:r>
      <w:r w:rsidR="00D87644">
        <w:rPr>
          <w:rFonts w:ascii="Times New Roman" w:hAnsi="Times New Roman" w:cs="Times New Roman"/>
          <w:color w:val="auto"/>
          <w:sz w:val="24"/>
          <w:szCs w:val="24"/>
        </w:rPr>
        <w:t xml:space="preserve"> </w:t>
      </w:r>
      <w:r w:rsidRPr="00934E81">
        <w:rPr>
          <w:rFonts w:ascii="Times New Roman" w:hAnsi="Times New Roman" w:cs="Times New Roman"/>
          <w:color w:val="auto"/>
          <w:sz w:val="24"/>
          <w:szCs w:val="24"/>
        </w:rPr>
        <w:t xml:space="preserve">provide some insights into the bases and patterns of female mate </w:t>
      </w:r>
      <w:proofErr w:type="gramStart"/>
      <w:r w:rsidRPr="00934E81">
        <w:rPr>
          <w:rFonts w:ascii="Times New Roman" w:hAnsi="Times New Roman" w:cs="Times New Roman"/>
          <w:color w:val="auto"/>
          <w:sz w:val="24"/>
          <w:szCs w:val="24"/>
        </w:rPr>
        <w:t>choice, once</w:t>
      </w:r>
      <w:proofErr w:type="gramEnd"/>
      <w:r w:rsidRPr="00934E81">
        <w:rPr>
          <w:rFonts w:ascii="Times New Roman" w:hAnsi="Times New Roman" w:cs="Times New Roman"/>
          <w:color w:val="auto"/>
          <w:sz w:val="24"/>
          <w:szCs w:val="24"/>
        </w:rPr>
        <w:t xml:space="preserve"> they have chosen to visit a display log. The similarity of Cop displays across </w:t>
      </w:r>
      <w:r w:rsidR="00B8174F">
        <w:rPr>
          <w:rFonts w:ascii="Times New Roman" w:hAnsi="Times New Roman" w:cs="Times New Roman"/>
          <w:color w:val="auto"/>
          <w:sz w:val="24"/>
          <w:szCs w:val="24"/>
        </w:rPr>
        <w:t>three</w:t>
      </w:r>
      <w:r w:rsidRPr="00934E81">
        <w:rPr>
          <w:rFonts w:ascii="Times New Roman" w:hAnsi="Times New Roman" w:cs="Times New Roman"/>
          <w:color w:val="auto"/>
          <w:sz w:val="24"/>
          <w:szCs w:val="24"/>
        </w:rPr>
        <w:t xml:space="preserve"> distinct males, despite their being performed for at least 14 different females, suggests that a simple, rather invariant display worked well when females were ready to copulate, as indicated by females' steady presence on the display log during Cop bouts</w:t>
      </w:r>
      <w:r w:rsidR="00B8174F">
        <w:rPr>
          <w:rFonts w:ascii="Times New Roman" w:hAnsi="Times New Roman" w:cs="Times New Roman"/>
          <w:color w:val="auto"/>
          <w:sz w:val="24"/>
          <w:szCs w:val="24"/>
        </w:rPr>
        <w:t xml:space="preserve"> as compared to Fem bouts</w:t>
      </w:r>
      <w:r w:rsidRPr="00934E81">
        <w:rPr>
          <w:rFonts w:ascii="Times New Roman" w:hAnsi="Times New Roman" w:cs="Times New Roman"/>
          <w:color w:val="auto"/>
          <w:sz w:val="24"/>
          <w:szCs w:val="24"/>
        </w:rPr>
        <w:t xml:space="preserve">. A simple sequence of many </w:t>
      </w:r>
      <w:r w:rsidR="003846C5">
        <w:rPr>
          <w:rFonts w:ascii="Times New Roman" w:hAnsi="Times New Roman" w:cs="Times New Roman"/>
          <w:color w:val="auto"/>
          <w:sz w:val="24"/>
          <w:szCs w:val="24"/>
        </w:rPr>
        <w:t>B</w:t>
      </w:r>
      <w:r w:rsidRPr="00934E81">
        <w:rPr>
          <w:rFonts w:ascii="Times New Roman" w:hAnsi="Times New Roman" w:cs="Times New Roman"/>
          <w:color w:val="auto"/>
          <w:sz w:val="24"/>
          <w:szCs w:val="24"/>
        </w:rPr>
        <w:t xml:space="preserve">ows, followed by an ALAD, immediately followed by a copulation and </w:t>
      </w:r>
      <w:r w:rsidR="00B8174F">
        <w:rPr>
          <w:rFonts w:ascii="Times New Roman" w:hAnsi="Times New Roman" w:cs="Times New Roman"/>
          <w:color w:val="auto"/>
          <w:sz w:val="24"/>
          <w:szCs w:val="24"/>
        </w:rPr>
        <w:t>then</w:t>
      </w:r>
      <w:r w:rsidRPr="00934E81">
        <w:rPr>
          <w:rFonts w:ascii="Times New Roman" w:hAnsi="Times New Roman" w:cs="Times New Roman"/>
          <w:color w:val="auto"/>
          <w:sz w:val="24"/>
          <w:szCs w:val="24"/>
        </w:rPr>
        <w:t xml:space="preserve"> a series of Neck twists, was the consistent pattern for Cop bouts. One might </w:t>
      </w:r>
      <w:proofErr w:type="gramStart"/>
      <w:r w:rsidRPr="00934E81">
        <w:rPr>
          <w:rFonts w:ascii="Times New Roman" w:hAnsi="Times New Roman" w:cs="Times New Roman"/>
          <w:color w:val="auto"/>
          <w:sz w:val="24"/>
          <w:szCs w:val="24"/>
        </w:rPr>
        <w:t>suppose,</w:t>
      </w:r>
      <w:proofErr w:type="gramEnd"/>
      <w:r w:rsidRPr="00934E81">
        <w:rPr>
          <w:rFonts w:ascii="Times New Roman" w:hAnsi="Times New Roman" w:cs="Times New Roman"/>
          <w:color w:val="auto"/>
          <w:sz w:val="24"/>
          <w:szCs w:val="24"/>
        </w:rPr>
        <w:t xml:space="preserve"> that once having succeeded in copulating, males would modify their Mal and Fem displays to more closely resemble the simple rhythm of Cop displays. Our data do not support that hypothesis. Fig. 4 shows that M296's Mal displays did not become more organized and less complex as the breeding season progressed. Even immediately after </w:t>
      </w:r>
      <w:r w:rsidR="00675C98">
        <w:rPr>
          <w:rFonts w:ascii="Times New Roman" w:hAnsi="Times New Roman" w:cs="Times New Roman"/>
          <w:color w:val="auto"/>
          <w:sz w:val="24"/>
          <w:szCs w:val="24"/>
        </w:rPr>
        <w:t xml:space="preserve">Cop bouts with </w:t>
      </w:r>
      <w:r w:rsidRPr="00934E81">
        <w:rPr>
          <w:rFonts w:ascii="Times New Roman" w:hAnsi="Times New Roman" w:cs="Times New Roman"/>
          <w:color w:val="auto"/>
          <w:sz w:val="24"/>
          <w:szCs w:val="24"/>
        </w:rPr>
        <w:t>high compressi</w:t>
      </w:r>
      <w:r w:rsidR="00675C98">
        <w:rPr>
          <w:rFonts w:ascii="Times New Roman" w:hAnsi="Times New Roman" w:cs="Times New Roman"/>
          <w:color w:val="auto"/>
          <w:sz w:val="24"/>
          <w:szCs w:val="24"/>
        </w:rPr>
        <w:t>on ratios</w:t>
      </w:r>
      <w:r w:rsidRPr="00934E81">
        <w:rPr>
          <w:rFonts w:ascii="Times New Roman" w:hAnsi="Times New Roman" w:cs="Times New Roman"/>
          <w:color w:val="auto"/>
          <w:sz w:val="24"/>
          <w:szCs w:val="24"/>
        </w:rPr>
        <w:t>, M296's Fem and Mal bout</w:t>
      </w:r>
      <w:r w:rsidR="00675C98">
        <w:rPr>
          <w:rFonts w:ascii="Times New Roman" w:hAnsi="Times New Roman" w:cs="Times New Roman"/>
          <w:color w:val="auto"/>
          <w:sz w:val="24"/>
          <w:szCs w:val="24"/>
        </w:rPr>
        <w:t>s had low compression ratios</w:t>
      </w:r>
      <w:r w:rsidRPr="00934E81">
        <w:rPr>
          <w:rFonts w:ascii="Times New Roman" w:hAnsi="Times New Roman" w:cs="Times New Roman"/>
          <w:color w:val="auto"/>
          <w:sz w:val="24"/>
          <w:szCs w:val="24"/>
        </w:rPr>
        <w:t xml:space="preserve"> was </w:t>
      </w:r>
      <w:proofErr w:type="gramStart"/>
      <w:r w:rsidRPr="00934E81">
        <w:rPr>
          <w:rFonts w:ascii="Times New Roman" w:hAnsi="Times New Roman" w:cs="Times New Roman"/>
          <w:color w:val="auto"/>
          <w:sz w:val="24"/>
          <w:szCs w:val="24"/>
        </w:rPr>
        <w:t>similar to</w:t>
      </w:r>
      <w:proofErr w:type="gramEnd"/>
      <w:r w:rsidRPr="00934E81">
        <w:rPr>
          <w:rFonts w:ascii="Times New Roman" w:hAnsi="Times New Roman" w:cs="Times New Roman"/>
          <w:color w:val="auto"/>
          <w:sz w:val="24"/>
          <w:szCs w:val="24"/>
        </w:rPr>
        <w:t xml:space="preserve"> th</w:t>
      </w:r>
      <w:r w:rsidR="00675C98">
        <w:rPr>
          <w:rFonts w:ascii="Times New Roman" w:hAnsi="Times New Roman" w:cs="Times New Roman"/>
          <w:color w:val="auto"/>
          <w:sz w:val="24"/>
          <w:szCs w:val="24"/>
        </w:rPr>
        <w:t>ose</w:t>
      </w:r>
      <w:r w:rsidRPr="00934E81">
        <w:rPr>
          <w:rFonts w:ascii="Times New Roman" w:hAnsi="Times New Roman" w:cs="Times New Roman"/>
          <w:color w:val="auto"/>
          <w:sz w:val="24"/>
          <w:szCs w:val="24"/>
        </w:rPr>
        <w:t xml:space="preserve"> of bouts long before the first copulation. </w:t>
      </w:r>
    </w:p>
    <w:p w14:paraId="4B8DBA92" w14:textId="21760FAD"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Once females chose to visit, an obvious feature of Fem and Cop displays was that male </w:t>
      </w:r>
      <w:proofErr w:type="spellStart"/>
      <w:r w:rsidR="004E5018">
        <w:rPr>
          <w:rFonts w:ascii="Times New Roman" w:hAnsi="Times New Roman" w:cs="Times New Roman"/>
          <w:color w:val="auto"/>
          <w:sz w:val="24"/>
          <w:szCs w:val="24"/>
        </w:rPr>
        <w:t>behaviour</w:t>
      </w:r>
      <w:proofErr w:type="spellEnd"/>
      <w:r w:rsidRPr="00934E81">
        <w:rPr>
          <w:rFonts w:ascii="Times New Roman" w:hAnsi="Times New Roman" w:cs="Times New Roman"/>
          <w:color w:val="auto"/>
          <w:sz w:val="24"/>
          <w:szCs w:val="24"/>
        </w:rPr>
        <w:t xml:space="preserve"> depended on the relative position of the female. When she was below him on the log, he would perform Bows until she </w:t>
      </w:r>
      <w:proofErr w:type="gramStart"/>
      <w:r w:rsidRPr="00934E81">
        <w:rPr>
          <w:rFonts w:ascii="Times New Roman" w:hAnsi="Times New Roman" w:cs="Times New Roman"/>
          <w:color w:val="auto"/>
          <w:sz w:val="24"/>
          <w:szCs w:val="24"/>
        </w:rPr>
        <w:t>moved</w:t>
      </w:r>
      <w:proofErr w:type="gramEnd"/>
      <w:r w:rsidRPr="00934E81">
        <w:rPr>
          <w:rFonts w:ascii="Times New Roman" w:hAnsi="Times New Roman" w:cs="Times New Roman"/>
          <w:color w:val="auto"/>
          <w:sz w:val="24"/>
          <w:szCs w:val="24"/>
        </w:rPr>
        <w:t xml:space="preserve"> or he left the log to perform an audible log</w:t>
      </w:r>
      <w:r w:rsidR="004E1A57">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approach display (ALAD). When she was above him, </w:t>
      </w:r>
      <w:r w:rsidR="003846C5">
        <w:rPr>
          <w:rFonts w:ascii="Times New Roman" w:hAnsi="Times New Roman" w:cs="Times New Roman"/>
          <w:color w:val="auto"/>
          <w:sz w:val="24"/>
          <w:szCs w:val="24"/>
        </w:rPr>
        <w:t xml:space="preserve">or off the display log, </w:t>
      </w:r>
      <w:r w:rsidRPr="00934E81">
        <w:rPr>
          <w:rFonts w:ascii="Times New Roman" w:hAnsi="Times New Roman" w:cs="Times New Roman"/>
          <w:color w:val="auto"/>
          <w:sz w:val="24"/>
          <w:szCs w:val="24"/>
        </w:rPr>
        <w:t xml:space="preserve">he would perform Neck twists. If a female was not in the immediate vicinity of the display log, the male might still perform those same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s</w:t>
      </w:r>
      <w:proofErr w:type="spellEnd"/>
      <w:r w:rsidRPr="00934E81">
        <w:rPr>
          <w:rFonts w:ascii="Times New Roman" w:hAnsi="Times New Roman" w:cs="Times New Roman"/>
          <w:color w:val="auto"/>
          <w:sz w:val="24"/>
          <w:szCs w:val="24"/>
        </w:rPr>
        <w:t xml:space="preserve">, but would tend not to repeat them for as long, and would perform them in broken series, in a less predictable order. Further, the male would intersperse other display elements that he did not perform while the female was on the log, such as Metronome displays. The result was long strings of disjointed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s</w:t>
      </w:r>
      <w:proofErr w:type="spellEnd"/>
      <w:r w:rsidRPr="00934E81">
        <w:rPr>
          <w:rFonts w:ascii="Times New Roman" w:hAnsi="Times New Roman" w:cs="Times New Roman"/>
          <w:color w:val="auto"/>
          <w:sz w:val="24"/>
          <w:szCs w:val="24"/>
        </w:rPr>
        <w:t xml:space="preserve"> and frequent male flights to and from the display log. Although it was not the primary focus of this paper, we found that female as well as male </w:t>
      </w:r>
      <w:proofErr w:type="spellStart"/>
      <w:r w:rsidR="004E5018">
        <w:rPr>
          <w:rFonts w:ascii="Times New Roman" w:hAnsi="Times New Roman" w:cs="Times New Roman"/>
          <w:color w:val="auto"/>
          <w:sz w:val="24"/>
          <w:szCs w:val="24"/>
        </w:rPr>
        <w:t>behaviour</w:t>
      </w:r>
      <w:proofErr w:type="spellEnd"/>
      <w:r w:rsidRPr="00934E81">
        <w:rPr>
          <w:rFonts w:ascii="Times New Roman" w:hAnsi="Times New Roman" w:cs="Times New Roman"/>
          <w:color w:val="auto"/>
          <w:sz w:val="24"/>
          <w:szCs w:val="24"/>
        </w:rPr>
        <w:t xml:space="preserve"> varied across contexts. Females moved on and off the display log more during Fem bouts, perhaps because it was their first visit to a particular display log that season, or because they lacked experience in evaluating males. The results suggest that when females were prepared to copulate, they moved much less on the log, providing some feedback </w:t>
      </w:r>
      <w:r w:rsidR="00754433">
        <w:rPr>
          <w:rFonts w:ascii="Times New Roman" w:hAnsi="Times New Roman" w:cs="Times New Roman"/>
          <w:color w:val="auto"/>
          <w:sz w:val="24"/>
          <w:szCs w:val="24"/>
        </w:rPr>
        <w:t xml:space="preserve">to the male </w:t>
      </w:r>
      <w:r w:rsidRPr="00934E81">
        <w:rPr>
          <w:rFonts w:ascii="Times New Roman" w:hAnsi="Times New Roman" w:cs="Times New Roman"/>
          <w:color w:val="auto"/>
          <w:sz w:val="24"/>
          <w:szCs w:val="24"/>
        </w:rPr>
        <w:t xml:space="preserve">on </w:t>
      </w:r>
      <w:r w:rsidR="00754433">
        <w:rPr>
          <w:rFonts w:ascii="Times New Roman" w:hAnsi="Times New Roman" w:cs="Times New Roman"/>
          <w:color w:val="auto"/>
          <w:sz w:val="24"/>
          <w:szCs w:val="24"/>
        </w:rPr>
        <w:t xml:space="preserve">the female's </w:t>
      </w:r>
      <w:r w:rsidRPr="00934E81">
        <w:rPr>
          <w:rFonts w:ascii="Times New Roman" w:hAnsi="Times New Roman" w:cs="Times New Roman"/>
          <w:color w:val="auto"/>
          <w:sz w:val="24"/>
          <w:szCs w:val="24"/>
        </w:rPr>
        <w:t>interest level</w:t>
      </w:r>
      <w:r w:rsidR="00754433">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 and </w:t>
      </w:r>
      <w:r w:rsidR="00754433">
        <w:rPr>
          <w:rFonts w:ascii="Times New Roman" w:hAnsi="Times New Roman" w:cs="Times New Roman"/>
          <w:color w:val="auto"/>
          <w:sz w:val="24"/>
          <w:szCs w:val="24"/>
        </w:rPr>
        <w:t>causing</w:t>
      </w:r>
      <w:r w:rsidRPr="00934E81">
        <w:rPr>
          <w:rFonts w:ascii="Times New Roman" w:hAnsi="Times New Roman" w:cs="Times New Roman"/>
          <w:color w:val="auto"/>
          <w:sz w:val="24"/>
          <w:szCs w:val="24"/>
        </w:rPr>
        <w:t xml:space="preserve"> males to settle into the simple and predictable rhythm of the peri-copulatory displa</w:t>
      </w:r>
      <w:r w:rsidR="00754433">
        <w:rPr>
          <w:rFonts w:ascii="Times New Roman" w:hAnsi="Times New Roman" w:cs="Times New Roman"/>
          <w:color w:val="auto"/>
          <w:sz w:val="24"/>
          <w:szCs w:val="24"/>
        </w:rPr>
        <w:t>y</w:t>
      </w:r>
      <w:r w:rsidRPr="00934E81">
        <w:rPr>
          <w:rFonts w:ascii="Times New Roman" w:hAnsi="Times New Roman" w:cs="Times New Roman"/>
          <w:color w:val="auto"/>
          <w:sz w:val="24"/>
          <w:szCs w:val="24"/>
        </w:rPr>
        <w:t>s.</w:t>
      </w:r>
    </w:p>
    <w:p w14:paraId="173B57F8" w14:textId="5438C23A" w:rsidR="00934E81" w:rsidRP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The most dramatic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w:t>
      </w:r>
      <w:proofErr w:type="spellEnd"/>
      <w:r w:rsidRPr="00934E81">
        <w:rPr>
          <w:rFonts w:ascii="Times New Roman" w:hAnsi="Times New Roman" w:cs="Times New Roman"/>
          <w:color w:val="auto"/>
          <w:sz w:val="24"/>
          <w:szCs w:val="24"/>
        </w:rPr>
        <w:t xml:space="preserve"> element in the courtship display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is the audible log-approach display (ALAD); it occurred just prior to all 24 observed </w:t>
      </w:r>
      <w:proofErr w:type="gramStart"/>
      <w:r w:rsidRPr="00934E81">
        <w:rPr>
          <w:rFonts w:ascii="Times New Roman" w:hAnsi="Times New Roman" w:cs="Times New Roman"/>
          <w:color w:val="auto"/>
          <w:sz w:val="24"/>
          <w:szCs w:val="24"/>
        </w:rPr>
        <w:t>copulations, and</w:t>
      </w:r>
      <w:proofErr w:type="gramEnd"/>
      <w:r w:rsidRPr="00934E81">
        <w:rPr>
          <w:rFonts w:ascii="Times New Roman" w:hAnsi="Times New Roman" w:cs="Times New Roman"/>
          <w:color w:val="auto"/>
          <w:sz w:val="24"/>
          <w:szCs w:val="24"/>
        </w:rPr>
        <w:t xml:space="preserve"> is perceived as a blur by the human eye (see slow-motion video at http://www.uwyo.edu/dbmcd/masiusvideo.html). Why should females respond to such an odd and rapid maneuver? One intriguing possibility is that it requires extreme agility that could be useful in a foraging context, for females as well as their offspring. Howe (1979) argued that small frugivores might be particularly vulnerable to predation at fruit trees, which are reliable sites for prey detection. Consistent with Howe's hypothesis, </w:t>
      </w:r>
      <w:proofErr w:type="spellStart"/>
      <w:r w:rsidRPr="00934E81">
        <w:rPr>
          <w:rFonts w:ascii="Times New Roman" w:hAnsi="Times New Roman" w:cs="Times New Roman"/>
          <w:color w:val="auto"/>
          <w:sz w:val="24"/>
          <w:szCs w:val="24"/>
        </w:rPr>
        <w:t>Uriarte</w:t>
      </w:r>
      <w:proofErr w:type="spellEnd"/>
      <w:r w:rsidRPr="00934E81">
        <w:rPr>
          <w:rFonts w:ascii="Times New Roman" w:hAnsi="Times New Roman" w:cs="Times New Roman"/>
          <w:color w:val="auto"/>
          <w:sz w:val="24"/>
          <w:szCs w:val="24"/>
        </w:rPr>
        <w:t xml:space="preserve"> et al. (2011) found that four species of manakins spent a mean of only 13 ± 4.3 secs at their fruit trees. Many of the visits had zero perch time, because birds often gulped (Levey, 1987) the fruits and departed, without ever perching. For larger frugivores, perch times can be considerably longer (median visit length 225 secs, Wheelwright, 1991). Ultra-rapid maneuvers while taking fruit might significantly reduce predation risk at these predictable locations. High-speed video of </w:t>
      </w:r>
      <w:r w:rsidRPr="00D87644">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at fruit trees, particularly in the event of a predation attempt, would be an interesting test of this hypothesis. </w:t>
      </w:r>
    </w:p>
    <w:p w14:paraId="75F1C33B" w14:textId="72925FBE" w:rsidR="00934E81" w:rsidRDefault="00934E81" w:rsidP="00155C55">
      <w:pPr>
        <w:pStyle w:val="Heading2"/>
        <w:keepNext w:val="0"/>
        <w:keepLines w:val="0"/>
        <w:ind w:firstLine="720"/>
        <w:contextualSpacing/>
        <w:rPr>
          <w:rFonts w:ascii="Times New Roman" w:hAnsi="Times New Roman" w:cs="Times New Roman"/>
          <w:color w:val="auto"/>
          <w:sz w:val="24"/>
          <w:szCs w:val="24"/>
        </w:rPr>
      </w:pPr>
      <w:r w:rsidRPr="00934E81">
        <w:rPr>
          <w:rFonts w:ascii="Times New Roman" w:hAnsi="Times New Roman" w:cs="Times New Roman"/>
          <w:color w:val="auto"/>
          <w:sz w:val="24"/>
          <w:szCs w:val="24"/>
        </w:rPr>
        <w:t xml:space="preserve">Although we found that greater simplicity and uniformity characterized successful courtship displays, we are not arguing that simplicity or uniformity, per se, increases reproductive success in </w:t>
      </w:r>
      <w:r w:rsidRPr="00934E81">
        <w:rPr>
          <w:rFonts w:ascii="Times New Roman" w:hAnsi="Times New Roman" w:cs="Times New Roman"/>
          <w:i/>
          <w:color w:val="auto"/>
          <w:sz w:val="24"/>
          <w:szCs w:val="24"/>
        </w:rPr>
        <w:lastRenderedPageBreak/>
        <w:t>Masius</w:t>
      </w:r>
      <w:r w:rsidRPr="00934E81">
        <w:rPr>
          <w:rFonts w:ascii="Times New Roman" w:hAnsi="Times New Roman" w:cs="Times New Roman"/>
          <w:color w:val="auto"/>
          <w:sz w:val="24"/>
          <w:szCs w:val="24"/>
        </w:rPr>
        <w:t xml:space="preserve">. Instead, we conclude that context (presence or absence of a female), and </w:t>
      </w:r>
      <w:proofErr w:type="spellStart"/>
      <w:r w:rsidR="004E5018">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w:t>
      </w:r>
      <w:proofErr w:type="spellEnd"/>
      <w:r w:rsidRPr="00934E81">
        <w:rPr>
          <w:rFonts w:ascii="Times New Roman" w:hAnsi="Times New Roman" w:cs="Times New Roman"/>
          <w:color w:val="auto"/>
          <w:sz w:val="24"/>
          <w:szCs w:val="24"/>
        </w:rPr>
        <w:t xml:space="preserve"> feedback from female visitors</w:t>
      </w:r>
      <w:r w:rsidR="00695688">
        <w:rPr>
          <w:rFonts w:ascii="Times New Roman" w:hAnsi="Times New Roman" w:cs="Times New Roman"/>
          <w:color w:val="auto"/>
          <w:sz w:val="24"/>
          <w:szCs w:val="24"/>
        </w:rPr>
        <w:t xml:space="preserve">, as demonstrated in the elegant experiment by Patricelli, Coleman &amp; Borgia (2006; see also </w:t>
      </w:r>
      <w:r w:rsidR="006A5DCC">
        <w:rPr>
          <w:rFonts w:ascii="Times New Roman" w:hAnsi="Times New Roman" w:cs="Times New Roman"/>
          <w:color w:val="auto"/>
          <w:sz w:val="24"/>
          <w:szCs w:val="24"/>
        </w:rPr>
        <w:t>Rodr</w:t>
      </w:r>
      <w:r w:rsidR="003521D9">
        <w:rPr>
          <w:rFonts w:ascii="Times New Roman" w:hAnsi="Times New Roman" w:cs="Times New Roman"/>
          <w:color w:val="auto"/>
          <w:sz w:val="24"/>
          <w:szCs w:val="24"/>
        </w:rPr>
        <w:t>í</w:t>
      </w:r>
      <w:r w:rsidR="006A5DCC">
        <w:rPr>
          <w:rFonts w:ascii="Times New Roman" w:hAnsi="Times New Roman" w:cs="Times New Roman"/>
          <w:color w:val="auto"/>
          <w:sz w:val="24"/>
          <w:szCs w:val="24"/>
        </w:rPr>
        <w:t>guez et al., 2012</w:t>
      </w:r>
      <w:r w:rsidR="00695688">
        <w:rPr>
          <w:rFonts w:ascii="Times New Roman" w:hAnsi="Times New Roman" w:cs="Times New Roman"/>
          <w:color w:val="auto"/>
          <w:sz w:val="24"/>
          <w:szCs w:val="24"/>
        </w:rPr>
        <w:t>)</w:t>
      </w:r>
      <w:r w:rsidRPr="00934E81">
        <w:rPr>
          <w:rFonts w:ascii="Times New Roman" w:hAnsi="Times New Roman" w:cs="Times New Roman"/>
          <w:color w:val="auto"/>
          <w:sz w:val="24"/>
          <w:szCs w:val="24"/>
        </w:rPr>
        <w:t>, together create a progression from diverse (</w:t>
      </w:r>
      <w:proofErr w:type="spellStart"/>
      <w:r w:rsidRPr="00934E81">
        <w:rPr>
          <w:rFonts w:ascii="Times New Roman" w:hAnsi="Times New Roman" w:cs="Times New Roman"/>
          <w:color w:val="auto"/>
          <w:sz w:val="24"/>
          <w:szCs w:val="24"/>
        </w:rPr>
        <w:t>unpatterned</w:t>
      </w:r>
      <w:proofErr w:type="spellEnd"/>
      <w:r w:rsidRPr="00934E81">
        <w:rPr>
          <w:rFonts w:ascii="Times New Roman" w:hAnsi="Times New Roman" w:cs="Times New Roman"/>
          <w:color w:val="auto"/>
          <w:sz w:val="24"/>
          <w:szCs w:val="24"/>
        </w:rPr>
        <w:t>, with low repetition of elements), to orderly (highly patterned with repeated elements and motifs) in displays leading to copulations. Displays leading to successful copulations are simple and uniform from one iteration to the next, whether within the Cop displays of an individual male or between the Cop displays of different males. What remains an intriguing question is how and why females transition from fidgety (many landings and departures from the log in Fem bouts) to focused (steadily remaining on the log during Cop bouts). Gibson (1996) found that the inter-pop interval was positively correlated with the number of females visiting a sage grouse (</w:t>
      </w:r>
      <w:r w:rsidRPr="00934E81">
        <w:rPr>
          <w:rFonts w:ascii="Times New Roman" w:hAnsi="Times New Roman" w:cs="Times New Roman"/>
          <w:i/>
          <w:color w:val="auto"/>
          <w:sz w:val="24"/>
          <w:szCs w:val="24"/>
        </w:rPr>
        <w:t>Centrocercus urophasianus</w:t>
      </w:r>
      <w:r w:rsidRPr="00934E81">
        <w:rPr>
          <w:rFonts w:ascii="Times New Roman" w:hAnsi="Times New Roman" w:cs="Times New Roman"/>
          <w:color w:val="auto"/>
          <w:sz w:val="24"/>
          <w:szCs w:val="24"/>
        </w:rPr>
        <w:t xml:space="preserve">) male, but that eventual copulation was related to display rate. Similarly, McDonald (1989) found that female visitation correlated with the output of dual-male unison </w:t>
      </w:r>
      <w:proofErr w:type="spellStart"/>
      <w:r w:rsidRPr="00934E81">
        <w:rPr>
          <w:rFonts w:ascii="Times New Roman" w:hAnsi="Times New Roman" w:cs="Times New Roman"/>
          <w:i/>
          <w:color w:val="auto"/>
          <w:sz w:val="24"/>
          <w:szCs w:val="24"/>
        </w:rPr>
        <w:t>toledo</w:t>
      </w:r>
      <w:proofErr w:type="spellEnd"/>
      <w:r w:rsidRPr="00934E81">
        <w:rPr>
          <w:rFonts w:ascii="Times New Roman" w:hAnsi="Times New Roman" w:cs="Times New Roman"/>
          <w:color w:val="auto"/>
          <w:sz w:val="24"/>
          <w:szCs w:val="24"/>
        </w:rPr>
        <w:t xml:space="preserve"> song in Long-tailed Manakins. Copulatory success, however, correlated with the duration of the dual-male butterfly flights, which occur between bouts of dual-male backwards leapfrog displays. Those studies suggest that female preferences are based, not on a single male trait, but instead vary with a female's sampling context, experience and, very likely, her reproductive state. Thus, understanding prior female experience (both within and across years) may be critical to understanding how female response to courtship drive</w:t>
      </w:r>
      <w:r w:rsidR="00F638C0">
        <w:rPr>
          <w:rFonts w:ascii="Times New Roman" w:hAnsi="Times New Roman" w:cs="Times New Roman"/>
          <w:color w:val="auto"/>
          <w:sz w:val="24"/>
          <w:szCs w:val="24"/>
        </w:rPr>
        <w:t>s</w:t>
      </w:r>
      <w:r w:rsidRPr="00934E81">
        <w:rPr>
          <w:rFonts w:ascii="Times New Roman" w:hAnsi="Times New Roman" w:cs="Times New Roman"/>
          <w:color w:val="auto"/>
          <w:sz w:val="24"/>
          <w:szCs w:val="24"/>
        </w:rPr>
        <w:t xml:space="preserve"> context-dependent variation in displays. The ball is back in the court of the difficult problem of assessing female sampling histories, often stretching back several years, and of ascertaining female motivational states</w:t>
      </w:r>
      <w:r>
        <w:rPr>
          <w:rFonts w:ascii="Times New Roman" w:hAnsi="Times New Roman" w:cs="Times New Roman"/>
          <w:color w:val="auto"/>
          <w:sz w:val="24"/>
          <w:szCs w:val="24"/>
        </w:rPr>
        <w:t xml:space="preserve">. </w:t>
      </w:r>
    </w:p>
    <w:p w14:paraId="1CFDA435" w14:textId="1A3925B5" w:rsidR="002579E7" w:rsidRPr="002579E7" w:rsidRDefault="002579E7" w:rsidP="00155C55">
      <w:pPr>
        <w:contextualSpacing/>
        <w:rPr>
          <w:rFonts w:eastAsiaTheme="majorEastAsia"/>
          <w:i/>
        </w:rPr>
      </w:pPr>
      <w:r w:rsidRPr="002579E7">
        <w:rPr>
          <w:rFonts w:eastAsiaTheme="majorEastAsia"/>
          <w:i/>
        </w:rPr>
        <w:t>C</w:t>
      </w:r>
      <w:r>
        <w:rPr>
          <w:rFonts w:eastAsiaTheme="majorEastAsia"/>
          <w:i/>
        </w:rPr>
        <w:t>onclusions</w:t>
      </w:r>
    </w:p>
    <w:p w14:paraId="19DA0D95" w14:textId="37895142" w:rsidR="002579E7" w:rsidRDefault="002579E7" w:rsidP="00155C55">
      <w:pPr>
        <w:pStyle w:val="Heading2"/>
        <w:keepNext w:val="0"/>
        <w:keepLines w:val="0"/>
        <w:ind w:firstLine="720"/>
        <w:contextualSpacing/>
        <w:rPr>
          <w:rFonts w:ascii="Times New Roman" w:hAnsi="Times New Roman" w:cs="Times New Roman"/>
          <w:color w:val="auto"/>
          <w:sz w:val="24"/>
          <w:szCs w:val="24"/>
        </w:rPr>
      </w:pPr>
      <w:r>
        <w:rPr>
          <w:rFonts w:ascii="Times New Roman" w:hAnsi="Times New Roman" w:cs="Times New Roman"/>
          <w:color w:val="auto"/>
          <w:sz w:val="24"/>
          <w:szCs w:val="24"/>
        </w:rPr>
        <w:t xml:space="preserve">We conclude that </w:t>
      </w:r>
      <w:r w:rsidRPr="005A359A">
        <w:rPr>
          <w:rFonts w:ascii="Times New Roman" w:hAnsi="Times New Roman" w:cs="Times New Roman"/>
          <w:i/>
          <w:color w:val="auto"/>
          <w:sz w:val="24"/>
          <w:szCs w:val="24"/>
        </w:rPr>
        <w:t>Masius</w:t>
      </w:r>
      <w:r>
        <w:rPr>
          <w:rFonts w:ascii="Times New Roman" w:hAnsi="Times New Roman" w:cs="Times New Roman"/>
          <w:color w:val="auto"/>
          <w:sz w:val="24"/>
          <w:szCs w:val="24"/>
        </w:rPr>
        <w:t xml:space="preserve"> courtship displays progress from disorderly jumbles </w:t>
      </w:r>
      <w:r w:rsidR="005A359A">
        <w:rPr>
          <w:rFonts w:ascii="Times New Roman" w:hAnsi="Times New Roman" w:cs="Times New Roman"/>
          <w:color w:val="auto"/>
          <w:sz w:val="24"/>
          <w:szCs w:val="24"/>
        </w:rPr>
        <w:t xml:space="preserve">to tightly organized sequences characterized by repetition of major display elements (particularly Bows) as the context moves from male-only displays to those leading to copulations. </w:t>
      </w:r>
      <w:r w:rsidRPr="00934E81">
        <w:rPr>
          <w:rFonts w:ascii="Times New Roman" w:hAnsi="Times New Roman" w:cs="Times New Roman"/>
          <w:color w:val="auto"/>
          <w:sz w:val="24"/>
          <w:szCs w:val="24"/>
        </w:rPr>
        <w:t xml:space="preserve">We have provided a worked example of the utility of network, lossless compression and </w:t>
      </w:r>
      <w:proofErr w:type="spellStart"/>
      <w:r w:rsidRPr="00934E81">
        <w:rPr>
          <w:rFonts w:ascii="Times New Roman" w:hAnsi="Times New Roman" w:cs="Times New Roman"/>
          <w:color w:val="auto"/>
          <w:sz w:val="24"/>
          <w:szCs w:val="24"/>
        </w:rPr>
        <w:t>Jaro</w:t>
      </w:r>
      <w:proofErr w:type="spellEnd"/>
      <w:r w:rsidRPr="00934E81">
        <w:rPr>
          <w:rFonts w:ascii="Times New Roman" w:hAnsi="Times New Roman" w:cs="Times New Roman"/>
          <w:color w:val="auto"/>
          <w:sz w:val="24"/>
          <w:szCs w:val="24"/>
        </w:rPr>
        <w:t xml:space="preserve"> string</w:t>
      </w:r>
      <w:r>
        <w:rPr>
          <w:rFonts w:ascii="Times New Roman" w:hAnsi="Times New Roman" w:cs="Times New Roman"/>
          <w:color w:val="auto"/>
          <w:sz w:val="24"/>
          <w:szCs w:val="24"/>
        </w:rPr>
        <w:t>-</w:t>
      </w:r>
      <w:r w:rsidRPr="00934E81">
        <w:rPr>
          <w:rFonts w:ascii="Times New Roman" w:hAnsi="Times New Roman" w:cs="Times New Roman"/>
          <w:color w:val="auto"/>
          <w:sz w:val="24"/>
          <w:szCs w:val="24"/>
        </w:rPr>
        <w:t xml:space="preserve">distance metrics that could be applied to many other sorts of sequences of </w:t>
      </w:r>
      <w:proofErr w:type="spellStart"/>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s</w:t>
      </w:r>
      <w:proofErr w:type="spellEnd"/>
      <w:r w:rsidRPr="00934E81">
        <w:rPr>
          <w:rFonts w:ascii="Times New Roman" w:hAnsi="Times New Roman" w:cs="Times New Roman"/>
          <w:color w:val="auto"/>
          <w:sz w:val="24"/>
          <w:szCs w:val="24"/>
        </w:rPr>
        <w:t>. For example, the methods used here could be applied to the frame of reference, in terms of motor activity (</w:t>
      </w:r>
      <w:proofErr w:type="spellStart"/>
      <w:r w:rsidRPr="00934E81">
        <w:rPr>
          <w:rFonts w:ascii="Times New Roman" w:hAnsi="Times New Roman" w:cs="Times New Roman"/>
          <w:color w:val="auto"/>
          <w:sz w:val="24"/>
          <w:szCs w:val="24"/>
        </w:rPr>
        <w:t>sensu</w:t>
      </w:r>
      <w:proofErr w:type="spellEnd"/>
      <w:r w:rsidRPr="00934E81">
        <w:rPr>
          <w:rFonts w:ascii="Times New Roman" w:hAnsi="Times New Roman" w:cs="Times New Roman"/>
          <w:color w:val="auto"/>
          <w:sz w:val="24"/>
          <w:szCs w:val="24"/>
        </w:rPr>
        <w:t xml:space="preserve"> Miller, 1988), variation in song repertoires, other sorts of courtship display, animal movement trajectories and even sequences of environmental variables such as time series of temperature data. These metrics were powerful enough to differentiate between Fem bouts (female present) and Cop bouts (including one or more copulations) and to demonstrate that those differences arose due to differences in context, and not </w:t>
      </w:r>
      <w:r>
        <w:rPr>
          <w:rFonts w:ascii="Times New Roman" w:hAnsi="Times New Roman" w:cs="Times New Roman"/>
          <w:color w:val="auto"/>
          <w:sz w:val="24"/>
          <w:szCs w:val="24"/>
        </w:rPr>
        <w:t>to</w:t>
      </w:r>
      <w:r w:rsidRPr="00934E81">
        <w:rPr>
          <w:rFonts w:ascii="Times New Roman" w:hAnsi="Times New Roman" w:cs="Times New Roman"/>
          <w:color w:val="auto"/>
          <w:sz w:val="24"/>
          <w:szCs w:val="24"/>
        </w:rPr>
        <w:t xml:space="preserve"> individual differences between males. Despite the lack of individual variation in Cop displays, we do not conclude that </w:t>
      </w:r>
      <w:proofErr w:type="spellStart"/>
      <w:r>
        <w:rPr>
          <w:rFonts w:ascii="Times New Roman" w:hAnsi="Times New Roman" w:cs="Times New Roman"/>
          <w:color w:val="auto"/>
          <w:sz w:val="24"/>
          <w:szCs w:val="24"/>
        </w:rPr>
        <w:t>behaviour</w:t>
      </w:r>
      <w:r w:rsidRPr="00934E81">
        <w:rPr>
          <w:rFonts w:ascii="Times New Roman" w:hAnsi="Times New Roman" w:cs="Times New Roman"/>
          <w:color w:val="auto"/>
          <w:sz w:val="24"/>
          <w:szCs w:val="24"/>
        </w:rPr>
        <w:t>al</w:t>
      </w:r>
      <w:proofErr w:type="spellEnd"/>
      <w:r w:rsidRPr="00934E81">
        <w:rPr>
          <w:rFonts w:ascii="Times New Roman" w:hAnsi="Times New Roman" w:cs="Times New Roman"/>
          <w:color w:val="auto"/>
          <w:sz w:val="24"/>
          <w:szCs w:val="24"/>
        </w:rPr>
        <w:t xml:space="preserve"> syndromes are absent in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They are just not </w:t>
      </w:r>
      <w:r>
        <w:rPr>
          <w:rFonts w:ascii="Times New Roman" w:hAnsi="Times New Roman" w:cs="Times New Roman"/>
          <w:color w:val="auto"/>
          <w:sz w:val="24"/>
          <w:szCs w:val="24"/>
        </w:rPr>
        <w:t>a</w:t>
      </w:r>
      <w:r w:rsidRPr="00934E81">
        <w:rPr>
          <w:rFonts w:ascii="Times New Roman" w:hAnsi="Times New Roman" w:cs="Times New Roman"/>
          <w:color w:val="auto"/>
          <w:sz w:val="24"/>
          <w:szCs w:val="24"/>
        </w:rPr>
        <w:t xml:space="preserve"> driving force behind the organization of </w:t>
      </w:r>
      <w:r>
        <w:rPr>
          <w:rFonts w:ascii="Times New Roman" w:hAnsi="Times New Roman" w:cs="Times New Roman"/>
          <w:color w:val="auto"/>
          <w:sz w:val="24"/>
          <w:szCs w:val="24"/>
        </w:rPr>
        <w:t xml:space="preserve">and variation in </w:t>
      </w:r>
      <w:r w:rsidRPr="00934E81">
        <w:rPr>
          <w:rFonts w:ascii="Times New Roman" w:hAnsi="Times New Roman" w:cs="Times New Roman"/>
          <w:color w:val="auto"/>
          <w:sz w:val="24"/>
          <w:szCs w:val="24"/>
        </w:rPr>
        <w:t xml:space="preserve">courtship displays. Likewise, the simplicity of successful courtship displays (Cop bouts) does not mean that complexity and non-linearity (Bradbury &amp; </w:t>
      </w:r>
      <w:proofErr w:type="spellStart"/>
      <w:r w:rsidRPr="00934E81">
        <w:rPr>
          <w:rFonts w:ascii="Times New Roman" w:hAnsi="Times New Roman" w:cs="Times New Roman"/>
          <w:color w:val="auto"/>
          <w:sz w:val="24"/>
          <w:szCs w:val="24"/>
        </w:rPr>
        <w:t>Vehrencamp</w:t>
      </w:r>
      <w:proofErr w:type="spellEnd"/>
      <w:r w:rsidRPr="00934E81">
        <w:rPr>
          <w:rFonts w:ascii="Times New Roman" w:hAnsi="Times New Roman" w:cs="Times New Roman"/>
          <w:color w:val="auto"/>
          <w:sz w:val="24"/>
          <w:szCs w:val="24"/>
        </w:rPr>
        <w:t xml:space="preserve">, 2014; Patricelli &amp; </w:t>
      </w:r>
      <w:proofErr w:type="spellStart"/>
      <w:r w:rsidRPr="00934E81">
        <w:rPr>
          <w:rFonts w:ascii="Times New Roman" w:hAnsi="Times New Roman" w:cs="Times New Roman"/>
          <w:color w:val="auto"/>
          <w:sz w:val="24"/>
          <w:szCs w:val="24"/>
        </w:rPr>
        <w:t>Hebets</w:t>
      </w:r>
      <w:proofErr w:type="spellEnd"/>
      <w:r w:rsidRPr="00934E81">
        <w:rPr>
          <w:rFonts w:ascii="Times New Roman" w:hAnsi="Times New Roman" w:cs="Times New Roman"/>
          <w:color w:val="auto"/>
          <w:sz w:val="24"/>
          <w:szCs w:val="24"/>
        </w:rPr>
        <w:t xml:space="preserve">, 2016) are not important to many other aspects of the </w:t>
      </w:r>
      <w:proofErr w:type="spellStart"/>
      <w:r>
        <w:rPr>
          <w:rFonts w:ascii="Times New Roman" w:hAnsi="Times New Roman" w:cs="Times New Roman"/>
          <w:color w:val="auto"/>
          <w:sz w:val="24"/>
          <w:szCs w:val="24"/>
        </w:rPr>
        <w:t>behaviour</w:t>
      </w:r>
      <w:proofErr w:type="spellEnd"/>
      <w:r w:rsidRPr="00934E81">
        <w:rPr>
          <w:rFonts w:ascii="Times New Roman" w:hAnsi="Times New Roman" w:cs="Times New Roman"/>
          <w:color w:val="auto"/>
          <w:sz w:val="24"/>
          <w:szCs w:val="24"/>
        </w:rPr>
        <w:t xml:space="preserve"> of </w:t>
      </w:r>
      <w:r w:rsidRPr="00957B5E">
        <w:rPr>
          <w:rFonts w:ascii="Times New Roman" w:hAnsi="Times New Roman" w:cs="Times New Roman"/>
          <w:i/>
          <w:color w:val="auto"/>
          <w:sz w:val="24"/>
          <w:szCs w:val="24"/>
        </w:rPr>
        <w:t>Masius</w:t>
      </w:r>
      <w:r w:rsidRPr="00934E81">
        <w:rPr>
          <w:rFonts w:ascii="Times New Roman" w:hAnsi="Times New Roman" w:cs="Times New Roman"/>
          <w:color w:val="auto"/>
          <w:sz w:val="24"/>
          <w:szCs w:val="24"/>
        </w:rPr>
        <w:t xml:space="preserve"> </w:t>
      </w:r>
      <w:r>
        <w:rPr>
          <w:rFonts w:ascii="Times New Roman" w:hAnsi="Times New Roman" w:cs="Times New Roman"/>
          <w:color w:val="auto"/>
          <w:sz w:val="24"/>
          <w:szCs w:val="24"/>
        </w:rPr>
        <w:t>or</w:t>
      </w:r>
      <w:r w:rsidRPr="00934E81">
        <w:rPr>
          <w:rFonts w:ascii="Times New Roman" w:hAnsi="Times New Roman" w:cs="Times New Roman"/>
          <w:color w:val="auto"/>
          <w:sz w:val="24"/>
          <w:szCs w:val="24"/>
        </w:rPr>
        <w:t xml:space="preserve"> other </w:t>
      </w:r>
      <w:r>
        <w:rPr>
          <w:rFonts w:ascii="Times New Roman" w:hAnsi="Times New Roman" w:cs="Times New Roman"/>
          <w:color w:val="auto"/>
          <w:sz w:val="24"/>
          <w:szCs w:val="24"/>
        </w:rPr>
        <w:t>manakins</w:t>
      </w:r>
      <w:r w:rsidRPr="00934E81">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sidRPr="00F653AE">
        <w:rPr>
          <w:rFonts w:ascii="Times New Roman" w:hAnsi="Times New Roman" w:cs="Times New Roman"/>
          <w:color w:val="auto"/>
          <w:sz w:val="24"/>
          <w:szCs w:val="24"/>
        </w:rPr>
        <w:t xml:space="preserve">Nevertheless, for </w:t>
      </w:r>
      <w:r w:rsidRPr="005A359A">
        <w:rPr>
          <w:rFonts w:ascii="Times New Roman" w:hAnsi="Times New Roman" w:cs="Times New Roman"/>
          <w:i/>
          <w:color w:val="auto"/>
          <w:sz w:val="24"/>
          <w:szCs w:val="24"/>
        </w:rPr>
        <w:t>Masius</w:t>
      </w:r>
      <w:r w:rsidRPr="00F653AE">
        <w:rPr>
          <w:rFonts w:ascii="Times New Roman" w:hAnsi="Times New Roman" w:cs="Times New Roman"/>
          <w:color w:val="auto"/>
          <w:sz w:val="24"/>
          <w:szCs w:val="24"/>
        </w:rPr>
        <w:t xml:space="preserve"> displays, </w:t>
      </w:r>
      <w:r w:rsidR="005A359A">
        <w:rPr>
          <w:rFonts w:ascii="Times New Roman" w:hAnsi="Times New Roman" w:cs="Times New Roman"/>
          <w:color w:val="auto"/>
          <w:sz w:val="24"/>
          <w:szCs w:val="24"/>
        </w:rPr>
        <w:t>as found by</w:t>
      </w:r>
      <w:r w:rsidRPr="00F653AE">
        <w:rPr>
          <w:rFonts w:ascii="Times New Roman" w:hAnsi="Times New Roman" w:cs="Times New Roman"/>
          <w:color w:val="auto"/>
          <w:sz w:val="24"/>
          <w:szCs w:val="24"/>
        </w:rPr>
        <w:t xml:space="preserve"> Cardoso and Hu (2011)</w:t>
      </w:r>
      <w:r>
        <w:rPr>
          <w:rFonts w:ascii="Times New Roman" w:hAnsi="Times New Roman" w:cs="Times New Roman"/>
          <w:color w:val="auto"/>
          <w:sz w:val="24"/>
          <w:szCs w:val="24"/>
        </w:rPr>
        <w:t xml:space="preserve"> for wood warbler song</w:t>
      </w:r>
      <w:r w:rsidRPr="00F653AE">
        <w:rPr>
          <w:rFonts w:ascii="Times New Roman" w:hAnsi="Times New Roman" w:cs="Times New Roman"/>
          <w:color w:val="auto"/>
          <w:sz w:val="24"/>
          <w:szCs w:val="24"/>
        </w:rPr>
        <w:t>, we conclude that "simple does it."</w:t>
      </w:r>
    </w:p>
    <w:p w14:paraId="29FF2B57" w14:textId="70B95D15" w:rsidR="00537655" w:rsidRDefault="00537655" w:rsidP="00537655"/>
    <w:p w14:paraId="1234D369" w14:textId="7510614F" w:rsidR="00537655" w:rsidRDefault="00537655" w:rsidP="00537655"/>
    <w:p w14:paraId="37F333E4" w14:textId="77777777" w:rsidR="00537655" w:rsidRDefault="00537655" w:rsidP="00537655">
      <w:pPr>
        <w:contextualSpacing/>
      </w:pPr>
    </w:p>
    <w:p w14:paraId="081A7A10" w14:textId="77777777" w:rsidR="00537655" w:rsidRDefault="00537655" w:rsidP="00537655">
      <w:pPr>
        <w:contextualSpacing/>
        <w:rPr>
          <w:b/>
          <w:bCs/>
        </w:rPr>
      </w:pPr>
      <w:r>
        <w:rPr>
          <w:b/>
          <w:bCs/>
        </w:rPr>
        <w:t xml:space="preserve">DATA AVAILABILITY </w:t>
      </w:r>
    </w:p>
    <w:p w14:paraId="7AC96F2E" w14:textId="77777777" w:rsidR="00537655" w:rsidRDefault="00537655" w:rsidP="00537655">
      <w:pPr>
        <w:contextualSpacing/>
      </w:pPr>
      <w:r w:rsidRPr="00D8696A">
        <w:t xml:space="preserve">All </w:t>
      </w:r>
      <w:r w:rsidRPr="00BB277C">
        <w:t>R</w:t>
      </w:r>
      <w:r w:rsidRPr="00D8696A">
        <w:t xml:space="preserve"> scripts used for the analyses are available, on request, from the corresponding author.</w:t>
      </w:r>
      <w:r>
        <w:t xml:space="preserve"> [OR AS SUPPLEMENTARY MATERIAL?]</w:t>
      </w:r>
    </w:p>
    <w:p w14:paraId="1071FC9A" w14:textId="77777777" w:rsidR="00537655" w:rsidRPr="00537655" w:rsidRDefault="00537655" w:rsidP="00537655"/>
    <w:p w14:paraId="70BCD81F" w14:textId="77777777" w:rsidR="002579E7" w:rsidRPr="002579E7" w:rsidRDefault="002579E7" w:rsidP="00155C55">
      <w:pPr>
        <w:contextualSpacing/>
      </w:pPr>
    </w:p>
    <w:p w14:paraId="44743302" w14:textId="09E08BA0" w:rsidR="00030C5D" w:rsidRPr="002A78F2" w:rsidRDefault="00030C5D" w:rsidP="00155C55">
      <w:pPr>
        <w:pStyle w:val="Heading2"/>
        <w:contextualSpacing/>
        <w:rPr>
          <w:rFonts w:ascii="Times New Roman" w:hAnsi="Times New Roman" w:cs="Times New Roman"/>
          <w:b/>
          <w:color w:val="auto"/>
          <w:sz w:val="24"/>
          <w:szCs w:val="24"/>
        </w:rPr>
      </w:pPr>
      <w:r w:rsidRPr="002A78F2">
        <w:rPr>
          <w:rFonts w:ascii="Times New Roman" w:hAnsi="Times New Roman" w:cs="Times New Roman"/>
          <w:b/>
          <w:color w:val="auto"/>
          <w:sz w:val="24"/>
          <w:szCs w:val="24"/>
        </w:rPr>
        <w:t>LITERATURE CITED</w:t>
      </w:r>
      <w:bookmarkEnd w:id="17"/>
    </w:p>
    <w:p w14:paraId="38D5AEC4" w14:textId="23942CB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Barske</w:t>
      </w:r>
      <w:proofErr w:type="spellEnd"/>
      <w:r w:rsidRPr="002A2936">
        <w:rPr>
          <w:rFonts w:eastAsiaTheme="minorEastAsia"/>
        </w:rPr>
        <w:t xml:space="preserve">, J., </w:t>
      </w:r>
      <w:proofErr w:type="spellStart"/>
      <w:r w:rsidRPr="002A2936">
        <w:rPr>
          <w:rFonts w:eastAsiaTheme="minorEastAsia"/>
        </w:rPr>
        <w:t>Schlinger</w:t>
      </w:r>
      <w:proofErr w:type="spellEnd"/>
      <w:r w:rsidRPr="002A2936">
        <w:rPr>
          <w:rFonts w:eastAsiaTheme="minorEastAsia"/>
        </w:rPr>
        <w:t xml:space="preserve">, B. A., </w:t>
      </w:r>
      <w:proofErr w:type="spellStart"/>
      <w:r w:rsidRPr="002A2936">
        <w:rPr>
          <w:rFonts w:eastAsiaTheme="minorEastAsia"/>
        </w:rPr>
        <w:t>Wikelski</w:t>
      </w:r>
      <w:proofErr w:type="spellEnd"/>
      <w:r w:rsidRPr="002A2936">
        <w:rPr>
          <w:rFonts w:eastAsiaTheme="minorEastAsia"/>
        </w:rPr>
        <w:t xml:space="preserve">, M., &amp; </w:t>
      </w:r>
      <w:proofErr w:type="spellStart"/>
      <w:r w:rsidRPr="002A2936">
        <w:rPr>
          <w:rFonts w:eastAsiaTheme="minorEastAsia"/>
        </w:rPr>
        <w:t>Fusani</w:t>
      </w:r>
      <w:proofErr w:type="spellEnd"/>
      <w:r w:rsidRPr="002A2936">
        <w:rPr>
          <w:rFonts w:eastAsiaTheme="minorEastAsia"/>
        </w:rPr>
        <w:t xml:space="preserve">, L. (2011). Female choice for male motor skills. </w:t>
      </w:r>
      <w:r w:rsidR="00D42522" w:rsidRPr="00D42522">
        <w:rPr>
          <w:rFonts w:eastAsiaTheme="minorEastAsia"/>
          <w:i/>
        </w:rPr>
        <w:t>Proceedings of the Royal Society of London Series B: Biological Sciences</w:t>
      </w:r>
      <w:r w:rsidR="00D42522">
        <w:rPr>
          <w:rFonts w:eastAsiaTheme="minorEastAsia"/>
        </w:rPr>
        <w:t xml:space="preserve">, </w:t>
      </w:r>
      <w:r w:rsidRPr="00D42522">
        <w:rPr>
          <w:rFonts w:eastAsiaTheme="minorEastAsia"/>
          <w:i/>
        </w:rPr>
        <w:t>278</w:t>
      </w:r>
      <w:r w:rsidRPr="002A2936">
        <w:rPr>
          <w:rFonts w:eastAsiaTheme="minorEastAsia"/>
        </w:rPr>
        <w:t>, 3523</w:t>
      </w:r>
      <w:r w:rsidR="00D42522">
        <w:rPr>
          <w:rFonts w:eastAsiaTheme="minorEastAsia"/>
        </w:rPr>
        <w:t>–</w:t>
      </w:r>
      <w:r w:rsidRPr="002A2936">
        <w:rPr>
          <w:rFonts w:eastAsiaTheme="minorEastAsia"/>
        </w:rPr>
        <w:t xml:space="preserve">3528. </w:t>
      </w:r>
    </w:p>
    <w:p w14:paraId="789E6346" w14:textId="2FC127A9"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lastRenderedPageBreak/>
        <w:t>Beehler</w:t>
      </w:r>
      <w:proofErr w:type="spellEnd"/>
      <w:r w:rsidRPr="002A2936">
        <w:rPr>
          <w:rFonts w:eastAsiaTheme="minorEastAsia"/>
        </w:rPr>
        <w:t xml:space="preserve">, B. M., &amp; Foster, M. S. (1988). Hotshots, </w:t>
      </w:r>
      <w:r w:rsidR="00D42522" w:rsidRPr="002A2936">
        <w:rPr>
          <w:rFonts w:eastAsiaTheme="minorEastAsia"/>
        </w:rPr>
        <w:t>hotspots, and female preference in the organization of lek mating systems</w:t>
      </w:r>
      <w:r w:rsidRPr="002A2936">
        <w:rPr>
          <w:rFonts w:eastAsiaTheme="minorEastAsia"/>
        </w:rPr>
        <w:t xml:space="preserve">. </w:t>
      </w:r>
      <w:r w:rsidRPr="00D42522">
        <w:rPr>
          <w:rFonts w:eastAsiaTheme="minorEastAsia"/>
          <w:i/>
        </w:rPr>
        <w:t>American Naturalist, 131</w:t>
      </w:r>
      <w:r w:rsidRPr="002A2936">
        <w:rPr>
          <w:rFonts w:eastAsiaTheme="minorEastAsia"/>
        </w:rPr>
        <w:t>, 203–219.</w:t>
      </w:r>
    </w:p>
    <w:p w14:paraId="6F537EF8" w14:textId="005487F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Benedict, L., &amp; </w:t>
      </w:r>
      <w:proofErr w:type="spellStart"/>
      <w:r w:rsidRPr="002A2936">
        <w:rPr>
          <w:rFonts w:eastAsiaTheme="minorEastAsia"/>
        </w:rPr>
        <w:t>Najar</w:t>
      </w:r>
      <w:proofErr w:type="spellEnd"/>
      <w:r w:rsidRPr="002A2936">
        <w:rPr>
          <w:rFonts w:eastAsiaTheme="minorEastAsia"/>
        </w:rPr>
        <w:t>, N.</w:t>
      </w:r>
      <w:r w:rsidR="00D42522">
        <w:rPr>
          <w:rFonts w:eastAsiaTheme="minorEastAsia"/>
        </w:rPr>
        <w:t xml:space="preserve"> </w:t>
      </w:r>
      <w:r w:rsidRPr="002A2936">
        <w:rPr>
          <w:rFonts w:eastAsiaTheme="minorEastAsia"/>
        </w:rPr>
        <w:t xml:space="preserve">A. (2019). Are commonly used metrics of bird song complexity concordant? </w:t>
      </w:r>
      <w:r w:rsidRPr="00D42522">
        <w:rPr>
          <w:rFonts w:eastAsiaTheme="minorEastAsia"/>
          <w:i/>
        </w:rPr>
        <w:t>Auk</w:t>
      </w:r>
      <w:r w:rsidR="00D42522" w:rsidRPr="00D42522">
        <w:rPr>
          <w:rFonts w:eastAsiaTheme="minorEastAsia"/>
          <w:i/>
        </w:rPr>
        <w:t>,</w:t>
      </w:r>
      <w:r w:rsidRPr="00D42522">
        <w:rPr>
          <w:rFonts w:eastAsiaTheme="minorEastAsia"/>
          <w:i/>
        </w:rPr>
        <w:t xml:space="preserve"> 136</w:t>
      </w:r>
      <w:r w:rsidR="00D42522">
        <w:rPr>
          <w:rFonts w:eastAsiaTheme="minorEastAsia"/>
        </w:rPr>
        <w:t>,</w:t>
      </w:r>
      <w:r w:rsidR="009E1D63">
        <w:rPr>
          <w:rFonts w:eastAsiaTheme="minorEastAsia"/>
        </w:rPr>
        <w:t xml:space="preserve"> 1</w:t>
      </w:r>
      <w:r w:rsidR="00D42522">
        <w:rPr>
          <w:rFonts w:eastAsiaTheme="minorEastAsia"/>
        </w:rPr>
        <w:t>–</w:t>
      </w:r>
      <w:r w:rsidR="009E1D63">
        <w:rPr>
          <w:rFonts w:eastAsiaTheme="minorEastAsia"/>
        </w:rPr>
        <w:t>11</w:t>
      </w:r>
      <w:r w:rsidRPr="002A2936">
        <w:rPr>
          <w:rFonts w:eastAsiaTheme="minorEastAsia"/>
        </w:rPr>
        <w:t xml:space="preserve">. </w:t>
      </w:r>
    </w:p>
    <w:p w14:paraId="713AEAC0" w14:textId="454E8D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Berglund, A., </w:t>
      </w:r>
      <w:proofErr w:type="spellStart"/>
      <w:r w:rsidRPr="002A2936">
        <w:rPr>
          <w:rFonts w:eastAsiaTheme="minorEastAsia"/>
        </w:rPr>
        <w:t>Bisazza</w:t>
      </w:r>
      <w:proofErr w:type="spellEnd"/>
      <w:r w:rsidRPr="002A2936">
        <w:rPr>
          <w:rFonts w:eastAsiaTheme="minorEastAsia"/>
        </w:rPr>
        <w:t xml:space="preserve">, A., &amp; </w:t>
      </w:r>
      <w:proofErr w:type="spellStart"/>
      <w:r w:rsidRPr="002A2936">
        <w:rPr>
          <w:rFonts w:eastAsiaTheme="minorEastAsia"/>
        </w:rPr>
        <w:t>Pilastro</w:t>
      </w:r>
      <w:proofErr w:type="spellEnd"/>
      <w:r w:rsidRPr="002A2936">
        <w:rPr>
          <w:rFonts w:eastAsiaTheme="minorEastAsia"/>
        </w:rPr>
        <w:t xml:space="preserve">, A. (1996). Armaments and ornaments: an evolutionary explanation of traits of dual utility. </w:t>
      </w:r>
      <w:r w:rsidRPr="00D42522">
        <w:rPr>
          <w:rFonts w:eastAsiaTheme="minorEastAsia"/>
          <w:i/>
        </w:rPr>
        <w:t>Biological Journal of the Linnean Society</w:t>
      </w:r>
      <w:r w:rsidR="00D42522" w:rsidRPr="00D42522">
        <w:rPr>
          <w:rFonts w:eastAsiaTheme="minorEastAsia"/>
          <w:i/>
        </w:rPr>
        <w:t>,</w:t>
      </w:r>
      <w:r w:rsidRPr="00D42522">
        <w:rPr>
          <w:rFonts w:eastAsiaTheme="minorEastAsia"/>
          <w:i/>
        </w:rPr>
        <w:t xml:space="preserve"> 58</w:t>
      </w:r>
      <w:r w:rsidR="00D42522">
        <w:rPr>
          <w:rFonts w:eastAsiaTheme="minorEastAsia"/>
        </w:rPr>
        <w:t>,</w:t>
      </w:r>
      <w:r w:rsidRPr="002A2936">
        <w:rPr>
          <w:rFonts w:eastAsiaTheme="minorEastAsia"/>
        </w:rPr>
        <w:t xml:space="preserve"> 385–399. https://doi.org/10.1006/bijl.1996.0043</w:t>
      </w:r>
    </w:p>
    <w:p w14:paraId="24DF9896" w14:textId="105E2F5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Bostwick, K. S., &amp; Prum, R. O. (2003). High-speed video analysis of wing-snapping in two manakin clades (</w:t>
      </w:r>
      <w:proofErr w:type="spellStart"/>
      <w:r w:rsidRPr="002A2936">
        <w:rPr>
          <w:rFonts w:eastAsiaTheme="minorEastAsia"/>
        </w:rPr>
        <w:t>Pipridae</w:t>
      </w:r>
      <w:proofErr w:type="spellEnd"/>
      <w:r w:rsidRPr="002A2936">
        <w:rPr>
          <w:rFonts w:eastAsiaTheme="minorEastAsia"/>
        </w:rPr>
        <w:t xml:space="preserve">: Aves). </w:t>
      </w:r>
      <w:r w:rsidRPr="00D42522">
        <w:rPr>
          <w:rFonts w:eastAsiaTheme="minorEastAsia"/>
          <w:i/>
        </w:rPr>
        <w:t>Journal of Experimental Biology, 206</w:t>
      </w:r>
      <w:r w:rsidRPr="002A2936">
        <w:rPr>
          <w:rFonts w:eastAsiaTheme="minorEastAsia"/>
        </w:rPr>
        <w:t>, 3693–3706.</w:t>
      </w:r>
    </w:p>
    <w:p w14:paraId="30ED67EB" w14:textId="719FD74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Botero, C.</w:t>
      </w:r>
      <w:r w:rsidR="00D42522">
        <w:rPr>
          <w:rFonts w:eastAsiaTheme="minorEastAsia"/>
        </w:rPr>
        <w:t xml:space="preserve"> </w:t>
      </w:r>
      <w:r w:rsidRPr="002A2936">
        <w:rPr>
          <w:rFonts w:eastAsiaTheme="minorEastAsia"/>
        </w:rPr>
        <w:t>A., Rossman, R.</w:t>
      </w:r>
      <w:r w:rsidR="00D42522">
        <w:rPr>
          <w:rFonts w:eastAsiaTheme="minorEastAsia"/>
        </w:rPr>
        <w:t xml:space="preserve"> </w:t>
      </w:r>
      <w:r w:rsidRPr="002A2936">
        <w:rPr>
          <w:rFonts w:eastAsiaTheme="minorEastAsia"/>
        </w:rPr>
        <w:t>J., Caro, L.</w:t>
      </w:r>
      <w:r w:rsidR="00D42522">
        <w:rPr>
          <w:rFonts w:eastAsiaTheme="minorEastAsia"/>
        </w:rPr>
        <w:t xml:space="preserve"> </w:t>
      </w:r>
      <w:r w:rsidRPr="002A2936">
        <w:rPr>
          <w:rFonts w:eastAsiaTheme="minorEastAsia"/>
        </w:rPr>
        <w:t xml:space="preserve">M., </w:t>
      </w:r>
      <w:proofErr w:type="spellStart"/>
      <w:r w:rsidRPr="002A2936">
        <w:rPr>
          <w:rFonts w:eastAsiaTheme="minorEastAsia"/>
        </w:rPr>
        <w:t>Stenzler</w:t>
      </w:r>
      <w:proofErr w:type="spellEnd"/>
      <w:r w:rsidRPr="002A2936">
        <w:rPr>
          <w:rFonts w:eastAsiaTheme="minorEastAsia"/>
        </w:rPr>
        <w:t>, L.</w:t>
      </w:r>
      <w:r w:rsidR="00D42522">
        <w:rPr>
          <w:rFonts w:eastAsiaTheme="minorEastAsia"/>
        </w:rPr>
        <w:t xml:space="preserve"> </w:t>
      </w:r>
      <w:r w:rsidRPr="002A2936">
        <w:rPr>
          <w:rFonts w:eastAsiaTheme="minorEastAsia"/>
        </w:rPr>
        <w:t xml:space="preserve">M., </w:t>
      </w:r>
      <w:proofErr w:type="spellStart"/>
      <w:r w:rsidRPr="002A2936">
        <w:rPr>
          <w:rFonts w:eastAsiaTheme="minorEastAsia"/>
        </w:rPr>
        <w:t>Lovette</w:t>
      </w:r>
      <w:proofErr w:type="spellEnd"/>
      <w:r w:rsidRPr="002A2936">
        <w:rPr>
          <w:rFonts w:eastAsiaTheme="minorEastAsia"/>
        </w:rPr>
        <w:t>, I.</w:t>
      </w:r>
      <w:r w:rsidR="00D42522">
        <w:rPr>
          <w:rFonts w:eastAsiaTheme="minorEastAsia"/>
        </w:rPr>
        <w:t xml:space="preserve"> </w:t>
      </w:r>
      <w:r w:rsidRPr="002A2936">
        <w:rPr>
          <w:rFonts w:eastAsiaTheme="minorEastAsia"/>
        </w:rPr>
        <w:t xml:space="preserve">J., de </w:t>
      </w:r>
      <w:proofErr w:type="spellStart"/>
      <w:r w:rsidRPr="002A2936">
        <w:rPr>
          <w:rFonts w:eastAsiaTheme="minorEastAsia"/>
        </w:rPr>
        <w:t>Kort</w:t>
      </w:r>
      <w:proofErr w:type="spellEnd"/>
      <w:r w:rsidRPr="002A2936">
        <w:rPr>
          <w:rFonts w:eastAsiaTheme="minorEastAsia"/>
        </w:rPr>
        <w:t>, S.</w:t>
      </w:r>
      <w:r w:rsidR="00D42522">
        <w:rPr>
          <w:rFonts w:eastAsiaTheme="minorEastAsia"/>
        </w:rPr>
        <w:t xml:space="preserve"> </w:t>
      </w:r>
      <w:r w:rsidRPr="002A2936">
        <w:rPr>
          <w:rFonts w:eastAsiaTheme="minorEastAsia"/>
        </w:rPr>
        <w:t xml:space="preserve">R., &amp; </w:t>
      </w:r>
      <w:proofErr w:type="spellStart"/>
      <w:r w:rsidRPr="002A2936">
        <w:rPr>
          <w:rFonts w:eastAsiaTheme="minorEastAsia"/>
        </w:rPr>
        <w:t>Vehrencamp</w:t>
      </w:r>
      <w:proofErr w:type="spellEnd"/>
      <w:r w:rsidR="00D42522">
        <w:rPr>
          <w:rFonts w:eastAsiaTheme="minorEastAsia"/>
        </w:rPr>
        <w:t>, S. 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Syllable type consistency is related to age, social </w:t>
      </w:r>
      <w:proofErr w:type="gramStart"/>
      <w:r w:rsidRPr="002A2936">
        <w:rPr>
          <w:rFonts w:eastAsiaTheme="minorEastAsia"/>
        </w:rPr>
        <w:t>status</w:t>
      </w:r>
      <w:proofErr w:type="gramEnd"/>
      <w:r w:rsidRPr="002A2936">
        <w:rPr>
          <w:rFonts w:eastAsiaTheme="minorEastAsia"/>
        </w:rPr>
        <w:t xml:space="preserve"> and reproductive success in the tropical mockingbird. </w:t>
      </w:r>
      <w:r w:rsidRPr="00D42522">
        <w:rPr>
          <w:rFonts w:eastAsiaTheme="minorEastAsia"/>
          <w:i/>
        </w:rPr>
        <w:t xml:space="preserve">Animal </w:t>
      </w:r>
      <w:proofErr w:type="spellStart"/>
      <w:r w:rsidRPr="00D42522">
        <w:rPr>
          <w:rFonts w:eastAsiaTheme="minorEastAsia"/>
          <w:i/>
        </w:rPr>
        <w:t>Behaviour</w:t>
      </w:r>
      <w:proofErr w:type="spellEnd"/>
      <w:r w:rsidRPr="00D42522">
        <w:rPr>
          <w:rFonts w:eastAsiaTheme="minorEastAsia"/>
          <w:i/>
        </w:rPr>
        <w:t>, 77</w:t>
      </w:r>
      <w:r w:rsidR="00D42522">
        <w:rPr>
          <w:rFonts w:eastAsiaTheme="minorEastAsia"/>
        </w:rPr>
        <w:t>,</w:t>
      </w:r>
      <w:r w:rsidRPr="002A2936">
        <w:rPr>
          <w:rFonts w:eastAsiaTheme="minorEastAsia"/>
        </w:rPr>
        <w:t xml:space="preserve"> 701–</w:t>
      </w:r>
      <w:r w:rsidR="00D42522">
        <w:rPr>
          <w:rFonts w:eastAsiaTheme="minorEastAsia"/>
        </w:rPr>
        <w:t>70</w:t>
      </w:r>
      <w:r w:rsidRPr="002A2936">
        <w:rPr>
          <w:rFonts w:eastAsiaTheme="minorEastAsia"/>
        </w:rPr>
        <w:t>6.</w:t>
      </w:r>
    </w:p>
    <w:p w14:paraId="1EB86968" w14:textId="2ABA7042"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(1981). The </w:t>
      </w:r>
      <w:r w:rsidR="00B26543">
        <w:rPr>
          <w:rFonts w:eastAsiaTheme="minorEastAsia"/>
        </w:rPr>
        <w:t>e</w:t>
      </w:r>
      <w:r w:rsidRPr="002A2936">
        <w:rPr>
          <w:rFonts w:eastAsiaTheme="minorEastAsia"/>
        </w:rPr>
        <w:t xml:space="preserve">volution of </w:t>
      </w:r>
      <w:r w:rsidR="00B26543">
        <w:rPr>
          <w:rFonts w:eastAsiaTheme="minorEastAsia"/>
        </w:rPr>
        <w:t>l</w:t>
      </w:r>
      <w:r w:rsidRPr="002A2936">
        <w:rPr>
          <w:rFonts w:eastAsiaTheme="minorEastAsia"/>
        </w:rPr>
        <w:t xml:space="preserve">eks. In R. D. Alexander &amp; D. W. Tinkle (Eds.), </w:t>
      </w:r>
      <w:r w:rsidRPr="00D42522">
        <w:rPr>
          <w:rFonts w:eastAsiaTheme="minorEastAsia"/>
          <w:i/>
        </w:rPr>
        <w:t xml:space="preserve">Natural selection and social </w:t>
      </w:r>
      <w:proofErr w:type="spellStart"/>
      <w:r w:rsidR="004E5018">
        <w:rPr>
          <w:rFonts w:eastAsiaTheme="minorEastAsia"/>
          <w:i/>
        </w:rPr>
        <w:t>behaviour</w:t>
      </w:r>
      <w:proofErr w:type="spellEnd"/>
      <w:r w:rsidRPr="00D42522">
        <w:rPr>
          <w:rFonts w:eastAsiaTheme="minorEastAsia"/>
          <w:i/>
        </w:rPr>
        <w:t>: recent research and new theory</w:t>
      </w:r>
      <w:r w:rsidRPr="002A2936">
        <w:rPr>
          <w:rFonts w:eastAsiaTheme="minorEastAsia"/>
        </w:rPr>
        <w:t xml:space="preserve"> (pp. 138–169). Chiron Press.</w:t>
      </w:r>
    </w:p>
    <w:p w14:paraId="23B075C0" w14:textId="5746AB0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Bradbury, J. W., &amp; </w:t>
      </w:r>
      <w:proofErr w:type="spellStart"/>
      <w:r w:rsidRPr="002A2936">
        <w:rPr>
          <w:rFonts w:eastAsiaTheme="minorEastAsia"/>
        </w:rPr>
        <w:t>Vehrencamp</w:t>
      </w:r>
      <w:proofErr w:type="spellEnd"/>
      <w:r w:rsidRPr="002A2936">
        <w:rPr>
          <w:rFonts w:eastAsiaTheme="minorEastAsia"/>
        </w:rPr>
        <w:t xml:space="preserve">, S. L. (2014). Complexity and </w:t>
      </w:r>
      <w:proofErr w:type="spellStart"/>
      <w:r w:rsidR="004E5018">
        <w:rPr>
          <w:rFonts w:eastAsiaTheme="minorEastAsia"/>
        </w:rPr>
        <w:t>behaviour</w:t>
      </w:r>
      <w:r w:rsidRPr="002A2936">
        <w:rPr>
          <w:rFonts w:eastAsiaTheme="minorEastAsia"/>
        </w:rPr>
        <w:t>al</w:t>
      </w:r>
      <w:proofErr w:type="spellEnd"/>
      <w:r w:rsidRPr="002A2936">
        <w:rPr>
          <w:rFonts w:eastAsiaTheme="minorEastAsia"/>
        </w:rPr>
        <w:t xml:space="preserve"> ecology. </w:t>
      </w:r>
      <w:proofErr w:type="spellStart"/>
      <w:r w:rsidR="004E5018">
        <w:rPr>
          <w:rFonts w:eastAsiaTheme="minorEastAsia"/>
          <w:i/>
        </w:rPr>
        <w:t>Behaviour</w:t>
      </w:r>
      <w:r w:rsidRPr="00AD408E">
        <w:rPr>
          <w:rFonts w:eastAsiaTheme="minorEastAsia"/>
          <w:i/>
        </w:rPr>
        <w:t>al</w:t>
      </w:r>
      <w:proofErr w:type="spellEnd"/>
      <w:r w:rsidRPr="00AD408E">
        <w:rPr>
          <w:rFonts w:eastAsiaTheme="minorEastAsia"/>
          <w:i/>
        </w:rPr>
        <w:t xml:space="preserve"> Ecology, 25</w:t>
      </w:r>
      <w:r w:rsidRPr="002A2936">
        <w:rPr>
          <w:rFonts w:eastAsiaTheme="minorEastAsia"/>
        </w:rPr>
        <w:t xml:space="preserve">, 435–442. </w:t>
      </w:r>
    </w:p>
    <w:p w14:paraId="3D8135C3" w14:textId="1DD377D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Byers, B. E., &amp; </w:t>
      </w:r>
      <w:proofErr w:type="spellStart"/>
      <w:r w:rsidRPr="002A2936">
        <w:rPr>
          <w:rFonts w:eastAsiaTheme="minorEastAsia"/>
        </w:rPr>
        <w:t>Kroodsma</w:t>
      </w:r>
      <w:proofErr w:type="spellEnd"/>
      <w:r w:rsidRPr="002A2936">
        <w:rPr>
          <w:rFonts w:eastAsiaTheme="minorEastAsia"/>
        </w:rPr>
        <w:t xml:space="preserve">, D. E. (2009). Female mate choice and songbird song repertoires. </w:t>
      </w:r>
      <w:r w:rsidRPr="00AD408E">
        <w:rPr>
          <w:rFonts w:eastAsiaTheme="minorEastAsia"/>
          <w:i/>
        </w:rPr>
        <w:t xml:space="preserve">Animal </w:t>
      </w:r>
      <w:proofErr w:type="spellStart"/>
      <w:r w:rsidRPr="00AD408E">
        <w:rPr>
          <w:rFonts w:eastAsiaTheme="minorEastAsia"/>
          <w:i/>
        </w:rPr>
        <w:t>Behaviour</w:t>
      </w:r>
      <w:proofErr w:type="spellEnd"/>
      <w:r w:rsidRPr="00AD408E">
        <w:rPr>
          <w:rFonts w:eastAsiaTheme="minorEastAsia"/>
          <w:i/>
        </w:rPr>
        <w:t>, 77</w:t>
      </w:r>
      <w:r w:rsidRPr="002A2936">
        <w:rPr>
          <w:rFonts w:eastAsiaTheme="minorEastAsia"/>
        </w:rPr>
        <w:t xml:space="preserve">, 13–22. </w:t>
      </w:r>
    </w:p>
    <w:p w14:paraId="20F8472B" w14:textId="299107F3"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Cardoso, G. C., &amp; Hu, Y. (2011). Birdsong performance and the evolution of simple (rather than elaborate) sexual signals. </w:t>
      </w:r>
      <w:r w:rsidRPr="00AD408E">
        <w:rPr>
          <w:rFonts w:eastAsiaTheme="minorEastAsia"/>
          <w:i/>
        </w:rPr>
        <w:t>American Naturalist, 178</w:t>
      </w:r>
      <w:r w:rsidRPr="002A2936">
        <w:rPr>
          <w:rFonts w:eastAsiaTheme="minorEastAsia"/>
        </w:rPr>
        <w:t xml:space="preserve">, 679–686. </w:t>
      </w:r>
    </w:p>
    <w:p w14:paraId="6FCF017A" w14:textId="3DBF26F4"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Costa, M., Goldberger,</w:t>
      </w:r>
      <w:r w:rsidR="0065432A">
        <w:rPr>
          <w:rFonts w:eastAsiaTheme="minorEastAsia"/>
        </w:rPr>
        <w:t xml:space="preserve"> A.L.,</w:t>
      </w:r>
      <w:r w:rsidRPr="002A2936">
        <w:rPr>
          <w:rFonts w:eastAsiaTheme="minorEastAsia"/>
        </w:rPr>
        <w:t xml:space="preserve"> </w:t>
      </w:r>
      <w:r w:rsidR="0065432A">
        <w:rPr>
          <w:rFonts w:eastAsiaTheme="minorEastAsia"/>
        </w:rPr>
        <w:t>&amp;</w:t>
      </w:r>
      <w:r w:rsidRPr="002A2936">
        <w:rPr>
          <w:rFonts w:eastAsiaTheme="minorEastAsia"/>
        </w:rPr>
        <w:t xml:space="preserve"> Peng</w:t>
      </w:r>
      <w:r w:rsidR="0065432A">
        <w:rPr>
          <w:rFonts w:eastAsiaTheme="minorEastAsia"/>
        </w:rPr>
        <w:t xml:space="preserve">, </w:t>
      </w:r>
      <w:r w:rsidR="0065432A" w:rsidRPr="002A2936">
        <w:rPr>
          <w:rFonts w:eastAsiaTheme="minorEastAsia"/>
        </w:rPr>
        <w:t>C.-K</w:t>
      </w:r>
      <w:r w:rsidRPr="002A2936">
        <w:rPr>
          <w:rFonts w:eastAsiaTheme="minorEastAsia"/>
        </w:rPr>
        <w:t xml:space="preserve">. </w:t>
      </w:r>
      <w:r w:rsidR="0011463F">
        <w:rPr>
          <w:rFonts w:eastAsiaTheme="minorEastAsia"/>
        </w:rPr>
        <w:t>(</w:t>
      </w:r>
      <w:r w:rsidRPr="002A2936">
        <w:rPr>
          <w:rFonts w:eastAsiaTheme="minorEastAsia"/>
        </w:rPr>
        <w:t>2005</w:t>
      </w:r>
      <w:r w:rsidR="0011463F">
        <w:rPr>
          <w:rFonts w:eastAsiaTheme="minorEastAsia"/>
        </w:rPr>
        <w:t>)</w:t>
      </w:r>
      <w:r w:rsidRPr="002A2936">
        <w:rPr>
          <w:rFonts w:eastAsiaTheme="minorEastAsia"/>
        </w:rPr>
        <w:t xml:space="preserve">. Multiscale entropy analysis of biological signals. </w:t>
      </w:r>
      <w:r w:rsidRPr="0065432A">
        <w:rPr>
          <w:rFonts w:eastAsiaTheme="minorEastAsia"/>
          <w:i/>
        </w:rPr>
        <w:t>Phys</w:t>
      </w:r>
      <w:r w:rsidR="0065432A" w:rsidRPr="0065432A">
        <w:rPr>
          <w:rFonts w:eastAsiaTheme="minorEastAsia"/>
          <w:i/>
        </w:rPr>
        <w:t>ical</w:t>
      </w:r>
      <w:r w:rsidRPr="0065432A">
        <w:rPr>
          <w:rFonts w:eastAsiaTheme="minorEastAsia"/>
          <w:i/>
        </w:rPr>
        <w:t xml:space="preserve"> Rev</w:t>
      </w:r>
      <w:r w:rsidR="0065432A" w:rsidRPr="0065432A">
        <w:rPr>
          <w:rFonts w:eastAsiaTheme="minorEastAsia"/>
          <w:i/>
        </w:rPr>
        <w:t>iew</w:t>
      </w:r>
      <w:r w:rsidRPr="0065432A">
        <w:rPr>
          <w:rFonts w:eastAsiaTheme="minorEastAsia"/>
          <w:i/>
        </w:rPr>
        <w:t xml:space="preserve"> E</w:t>
      </w:r>
      <w:r w:rsidR="0065432A" w:rsidRPr="0065432A">
        <w:rPr>
          <w:rFonts w:eastAsiaTheme="minorEastAsia"/>
          <w:i/>
        </w:rPr>
        <w:t>,</w:t>
      </w:r>
      <w:r w:rsidRPr="0065432A">
        <w:rPr>
          <w:rFonts w:eastAsiaTheme="minorEastAsia"/>
          <w:i/>
        </w:rPr>
        <w:t xml:space="preserve"> 71</w:t>
      </w:r>
      <w:r w:rsidR="0065432A">
        <w:rPr>
          <w:rFonts w:eastAsiaTheme="minorEastAsia"/>
        </w:rPr>
        <w:t>,</w:t>
      </w:r>
      <w:r w:rsidRPr="002A2936">
        <w:rPr>
          <w:rFonts w:eastAsiaTheme="minorEastAsia"/>
        </w:rPr>
        <w:t xml:space="preserve"> 13</w:t>
      </w:r>
      <w:r w:rsidR="0065432A">
        <w:rPr>
          <w:rFonts w:eastAsiaTheme="minorEastAsia"/>
        </w:rPr>
        <w:t>–</w:t>
      </w:r>
      <w:r w:rsidRPr="002A2936">
        <w:rPr>
          <w:rFonts w:eastAsiaTheme="minorEastAsia"/>
        </w:rPr>
        <w:t xml:space="preserve">22. </w:t>
      </w:r>
    </w:p>
    <w:p w14:paraId="7378A2BF" w14:textId="19D1EE8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Couzin</w:t>
      </w:r>
      <w:proofErr w:type="spellEnd"/>
      <w:r w:rsidRPr="002A2936">
        <w:rPr>
          <w:rFonts w:eastAsiaTheme="minorEastAsia"/>
        </w:rPr>
        <w:t xml:space="preserve">, I. D., Krause, J., Franks, N. R., &amp; Levin, S. A. (2005). Effective leadership and decision-making in animal groups on the move. </w:t>
      </w:r>
      <w:r w:rsidRPr="0065432A">
        <w:rPr>
          <w:rFonts w:eastAsiaTheme="minorEastAsia"/>
          <w:i/>
        </w:rPr>
        <w:t>Nature, 433</w:t>
      </w:r>
      <w:r w:rsidRPr="002A2936">
        <w:rPr>
          <w:rFonts w:eastAsiaTheme="minorEastAsia"/>
        </w:rPr>
        <w:t>, 513</w:t>
      </w:r>
      <w:r w:rsidR="0065432A">
        <w:rPr>
          <w:rFonts w:eastAsiaTheme="minorEastAsia"/>
        </w:rPr>
        <w:t>–516</w:t>
      </w:r>
      <w:r w:rsidRPr="002A2936">
        <w:rPr>
          <w:rFonts w:eastAsiaTheme="minorEastAsia"/>
        </w:rPr>
        <w:t xml:space="preserve">. </w:t>
      </w:r>
    </w:p>
    <w:p w14:paraId="76087C49" w14:textId="0CA858B9"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Csardi</w:t>
      </w:r>
      <w:proofErr w:type="spellEnd"/>
      <w:r w:rsidRPr="002A2936">
        <w:rPr>
          <w:rFonts w:eastAsiaTheme="minorEastAsia"/>
        </w:rPr>
        <w:t xml:space="preserve"> G., &amp; </w:t>
      </w:r>
      <w:proofErr w:type="spellStart"/>
      <w:r w:rsidRPr="002A2936">
        <w:rPr>
          <w:rFonts w:eastAsiaTheme="minorEastAsia"/>
        </w:rPr>
        <w:t>Nepusz</w:t>
      </w:r>
      <w:proofErr w:type="spellEnd"/>
      <w:r w:rsidRPr="002A2936">
        <w:rPr>
          <w:rFonts w:eastAsiaTheme="minorEastAsia"/>
        </w:rPr>
        <w:t xml:space="preserve"> T. (2006). The </w:t>
      </w:r>
      <w:proofErr w:type="spellStart"/>
      <w:r w:rsidRPr="002A2936">
        <w:rPr>
          <w:rFonts w:eastAsiaTheme="minorEastAsia"/>
        </w:rPr>
        <w:t>igraph</w:t>
      </w:r>
      <w:proofErr w:type="spellEnd"/>
      <w:r w:rsidRPr="002A2936">
        <w:rPr>
          <w:rFonts w:eastAsiaTheme="minorEastAsia"/>
        </w:rPr>
        <w:t xml:space="preserve"> software package for complex network research. </w:t>
      </w:r>
      <w:proofErr w:type="spellStart"/>
      <w:r w:rsidRPr="0065432A">
        <w:rPr>
          <w:rFonts w:eastAsiaTheme="minorEastAsia"/>
          <w:i/>
        </w:rPr>
        <w:t>InterJournal</w:t>
      </w:r>
      <w:proofErr w:type="spellEnd"/>
      <w:r w:rsidRPr="0065432A">
        <w:rPr>
          <w:rFonts w:eastAsiaTheme="minorEastAsia"/>
          <w:i/>
        </w:rPr>
        <w:t xml:space="preserve">, </w:t>
      </w:r>
      <w:r w:rsidR="0065432A" w:rsidRPr="0065432A">
        <w:rPr>
          <w:rFonts w:eastAsiaTheme="minorEastAsia"/>
          <w:i/>
        </w:rPr>
        <w:t xml:space="preserve">Complex Systems </w:t>
      </w:r>
      <w:r w:rsidRPr="0065432A">
        <w:rPr>
          <w:rFonts w:eastAsiaTheme="minorEastAsia"/>
          <w:i/>
        </w:rPr>
        <w:t>1695</w:t>
      </w:r>
      <w:r w:rsidRPr="002A2936">
        <w:rPr>
          <w:rFonts w:eastAsiaTheme="minorEastAsia"/>
        </w:rPr>
        <w:t xml:space="preserve">. </w:t>
      </w:r>
    </w:p>
    <w:p w14:paraId="70D34370" w14:textId="76A0E2B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Da Silva, M. L., </w:t>
      </w:r>
      <w:proofErr w:type="spellStart"/>
      <w:r w:rsidRPr="002A2936">
        <w:rPr>
          <w:rFonts w:eastAsiaTheme="minorEastAsia"/>
        </w:rPr>
        <w:t>Piqueria</w:t>
      </w:r>
      <w:proofErr w:type="spellEnd"/>
      <w:r w:rsidRPr="002A2936">
        <w:rPr>
          <w:rFonts w:eastAsiaTheme="minorEastAsia"/>
        </w:rPr>
        <w:t xml:space="preserve">, J. R. C., &amp; </w:t>
      </w:r>
      <w:proofErr w:type="spellStart"/>
      <w:r w:rsidRPr="002A2936">
        <w:rPr>
          <w:rFonts w:eastAsiaTheme="minorEastAsia"/>
        </w:rPr>
        <w:t>Vielliard</w:t>
      </w:r>
      <w:proofErr w:type="spellEnd"/>
      <w:r w:rsidRPr="002A2936">
        <w:rPr>
          <w:rFonts w:eastAsiaTheme="minorEastAsia"/>
        </w:rPr>
        <w:t>, J. M. E. (2000). Using Shannon entropy on measuring the individual variability in the rufous-bellied thrush (</w:t>
      </w:r>
      <w:r w:rsidRPr="00B67496">
        <w:rPr>
          <w:rFonts w:eastAsiaTheme="minorEastAsia"/>
          <w:i/>
        </w:rPr>
        <w:t xml:space="preserve">Turdus </w:t>
      </w:r>
      <w:proofErr w:type="spellStart"/>
      <w:r w:rsidRPr="00B67496">
        <w:rPr>
          <w:rFonts w:eastAsiaTheme="minorEastAsia"/>
          <w:i/>
        </w:rPr>
        <w:t>rufiventris</w:t>
      </w:r>
      <w:proofErr w:type="spellEnd"/>
      <w:r w:rsidRPr="002A2936">
        <w:rPr>
          <w:rFonts w:eastAsiaTheme="minorEastAsia"/>
        </w:rPr>
        <w:t xml:space="preserve">) vocal communication. </w:t>
      </w:r>
      <w:r w:rsidRPr="0065432A">
        <w:rPr>
          <w:rFonts w:eastAsiaTheme="minorEastAsia"/>
          <w:i/>
        </w:rPr>
        <w:t>Journal of Theoretical Biology, 207</w:t>
      </w:r>
      <w:r w:rsidRPr="002A2936">
        <w:rPr>
          <w:rFonts w:eastAsiaTheme="minorEastAsia"/>
        </w:rPr>
        <w:t>, 57–64.</w:t>
      </w:r>
    </w:p>
    <w:p w14:paraId="6CBC5780" w14:textId="40140254"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Deneubourg</w:t>
      </w:r>
      <w:proofErr w:type="spellEnd"/>
      <w:r w:rsidRPr="002A2936">
        <w:rPr>
          <w:rFonts w:eastAsiaTheme="minorEastAsia"/>
        </w:rPr>
        <w:t xml:space="preserve">, J. L., Aron, S., Goss, S., &amp; </w:t>
      </w:r>
      <w:proofErr w:type="spellStart"/>
      <w:r w:rsidRPr="002A2936">
        <w:rPr>
          <w:rFonts w:eastAsiaTheme="minorEastAsia"/>
        </w:rPr>
        <w:t>Pasteels</w:t>
      </w:r>
      <w:proofErr w:type="spellEnd"/>
      <w:r w:rsidRPr="002A2936">
        <w:rPr>
          <w:rFonts w:eastAsiaTheme="minorEastAsia"/>
        </w:rPr>
        <w:t xml:space="preserve">, J. M. (1990). The self-organizing exploratory pattern of the </w:t>
      </w:r>
      <w:r w:rsidR="00B07A8F">
        <w:rPr>
          <w:rFonts w:eastAsiaTheme="minorEastAsia"/>
        </w:rPr>
        <w:t>A</w:t>
      </w:r>
      <w:r w:rsidRPr="002A2936">
        <w:rPr>
          <w:rFonts w:eastAsiaTheme="minorEastAsia"/>
        </w:rPr>
        <w:t xml:space="preserve">rgentine ant. </w:t>
      </w:r>
      <w:r w:rsidRPr="00B07A8F">
        <w:rPr>
          <w:rFonts w:eastAsiaTheme="minorEastAsia"/>
          <w:i/>
        </w:rPr>
        <w:t xml:space="preserve">Journal of Insect </w:t>
      </w:r>
      <w:proofErr w:type="spellStart"/>
      <w:r w:rsidR="004E5018">
        <w:rPr>
          <w:rFonts w:eastAsiaTheme="minorEastAsia"/>
          <w:i/>
        </w:rPr>
        <w:t>Behaviour</w:t>
      </w:r>
      <w:proofErr w:type="spellEnd"/>
      <w:r w:rsidRPr="00B07A8F">
        <w:rPr>
          <w:rFonts w:eastAsiaTheme="minorEastAsia"/>
          <w:i/>
        </w:rPr>
        <w:t>, 3</w:t>
      </w:r>
      <w:r w:rsidRPr="002A2936">
        <w:rPr>
          <w:rFonts w:eastAsiaTheme="minorEastAsia"/>
        </w:rPr>
        <w:t xml:space="preserve">, 159–168. </w:t>
      </w:r>
    </w:p>
    <w:p w14:paraId="1075B9D2" w14:textId="5D9EE3B6"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Emlen</w:t>
      </w:r>
      <w:proofErr w:type="spellEnd"/>
      <w:r w:rsidRPr="002A2936">
        <w:rPr>
          <w:rFonts w:eastAsiaTheme="minorEastAsia"/>
        </w:rPr>
        <w:t xml:space="preserve">, S. T., &amp; </w:t>
      </w:r>
      <w:proofErr w:type="spellStart"/>
      <w:r w:rsidRPr="002A2936">
        <w:rPr>
          <w:rFonts w:eastAsiaTheme="minorEastAsia"/>
        </w:rPr>
        <w:t>Oring</w:t>
      </w:r>
      <w:proofErr w:type="spellEnd"/>
      <w:r w:rsidRPr="002A2936">
        <w:rPr>
          <w:rFonts w:eastAsiaTheme="minorEastAsia"/>
        </w:rPr>
        <w:t xml:space="preserve">, L. W. (1977). </w:t>
      </w:r>
      <w:r w:rsidR="00B07A8F">
        <w:rPr>
          <w:rFonts w:eastAsiaTheme="minorEastAsia"/>
        </w:rPr>
        <w:t>E</w:t>
      </w:r>
      <w:r w:rsidRPr="002A2936">
        <w:rPr>
          <w:rFonts w:eastAsiaTheme="minorEastAsia"/>
        </w:rPr>
        <w:t xml:space="preserve">cology, sexual selection, and the evolution of mating systems. </w:t>
      </w:r>
      <w:r w:rsidRPr="00B07A8F">
        <w:rPr>
          <w:rFonts w:eastAsiaTheme="minorEastAsia"/>
          <w:i/>
        </w:rPr>
        <w:t>Science, 197</w:t>
      </w:r>
      <w:r w:rsidRPr="002A2936">
        <w:rPr>
          <w:rFonts w:eastAsiaTheme="minorEastAsia"/>
        </w:rPr>
        <w:t>, 215–223.</w:t>
      </w:r>
    </w:p>
    <w:p w14:paraId="0F666B8F" w14:textId="27C158F5"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Fellegi</w:t>
      </w:r>
      <w:proofErr w:type="spellEnd"/>
      <w:r w:rsidRPr="002A2936">
        <w:rPr>
          <w:rFonts w:eastAsiaTheme="minorEastAsia"/>
        </w:rPr>
        <w:t>, I.</w:t>
      </w:r>
      <w:r w:rsidR="00B07A8F">
        <w:rPr>
          <w:rFonts w:eastAsiaTheme="minorEastAsia"/>
        </w:rPr>
        <w:t xml:space="preserve"> </w:t>
      </w:r>
      <w:r w:rsidRPr="002A2936">
        <w:rPr>
          <w:rFonts w:eastAsiaTheme="minorEastAsia"/>
        </w:rPr>
        <w:t xml:space="preserve">P., </w:t>
      </w:r>
      <w:r w:rsidR="00B07A8F">
        <w:rPr>
          <w:rFonts w:eastAsiaTheme="minorEastAsia"/>
        </w:rPr>
        <w:t>&amp;</w:t>
      </w:r>
      <w:r w:rsidRPr="002A2936">
        <w:rPr>
          <w:rFonts w:eastAsiaTheme="minorEastAsia"/>
        </w:rPr>
        <w:t xml:space="preserve"> </w:t>
      </w:r>
      <w:proofErr w:type="spellStart"/>
      <w:r w:rsidRPr="002A2936">
        <w:rPr>
          <w:rFonts w:eastAsiaTheme="minorEastAsia"/>
        </w:rPr>
        <w:t>Sunter</w:t>
      </w:r>
      <w:proofErr w:type="spellEnd"/>
      <w:r w:rsidR="00B07A8F">
        <w:rPr>
          <w:rFonts w:eastAsiaTheme="minorEastAsia"/>
        </w:rPr>
        <w:t>, A. B</w:t>
      </w:r>
      <w:r w:rsidRPr="002A2936">
        <w:rPr>
          <w:rFonts w:eastAsiaTheme="minorEastAsia"/>
        </w:rPr>
        <w:t xml:space="preserve">. </w:t>
      </w:r>
      <w:r w:rsidR="0011463F">
        <w:rPr>
          <w:rFonts w:eastAsiaTheme="minorEastAsia"/>
        </w:rPr>
        <w:t>(</w:t>
      </w:r>
      <w:r w:rsidRPr="002A2936">
        <w:rPr>
          <w:rFonts w:eastAsiaTheme="minorEastAsia"/>
        </w:rPr>
        <w:t>1969</w:t>
      </w:r>
      <w:r w:rsidR="0011463F">
        <w:rPr>
          <w:rFonts w:eastAsiaTheme="minorEastAsia"/>
        </w:rPr>
        <w:t>)</w:t>
      </w:r>
      <w:r w:rsidRPr="002A2936">
        <w:rPr>
          <w:rFonts w:eastAsiaTheme="minorEastAsia"/>
        </w:rPr>
        <w:t xml:space="preserve">. A theory for record linkage. </w:t>
      </w:r>
      <w:r w:rsidRPr="00B07A8F">
        <w:rPr>
          <w:rFonts w:eastAsiaTheme="minorEastAsia"/>
          <w:i/>
        </w:rPr>
        <w:t>J</w:t>
      </w:r>
      <w:r w:rsidR="00B07A8F" w:rsidRPr="00B07A8F">
        <w:rPr>
          <w:rFonts w:eastAsiaTheme="minorEastAsia"/>
          <w:i/>
        </w:rPr>
        <w:t xml:space="preserve">ournal of the </w:t>
      </w:r>
      <w:r w:rsidRPr="00B07A8F">
        <w:rPr>
          <w:rFonts w:eastAsiaTheme="minorEastAsia"/>
          <w:i/>
        </w:rPr>
        <w:t>Am</w:t>
      </w:r>
      <w:r w:rsidR="00B07A8F" w:rsidRPr="00B07A8F">
        <w:rPr>
          <w:rFonts w:eastAsiaTheme="minorEastAsia"/>
          <w:i/>
        </w:rPr>
        <w:t>erican</w:t>
      </w:r>
      <w:r w:rsidRPr="00B07A8F">
        <w:rPr>
          <w:rFonts w:eastAsiaTheme="minorEastAsia"/>
          <w:i/>
        </w:rPr>
        <w:t xml:space="preserve"> Stat</w:t>
      </w:r>
      <w:r w:rsidR="00B07A8F" w:rsidRPr="00B07A8F">
        <w:rPr>
          <w:rFonts w:eastAsiaTheme="minorEastAsia"/>
          <w:i/>
        </w:rPr>
        <w:t>istical</w:t>
      </w:r>
      <w:r w:rsidRPr="00B07A8F">
        <w:rPr>
          <w:rFonts w:eastAsiaTheme="minorEastAsia"/>
          <w:i/>
        </w:rPr>
        <w:t xml:space="preserve"> Assoc</w:t>
      </w:r>
      <w:r w:rsidR="00B07A8F" w:rsidRPr="00B07A8F">
        <w:rPr>
          <w:rFonts w:eastAsiaTheme="minorEastAsia"/>
          <w:i/>
        </w:rPr>
        <w:t>iation</w:t>
      </w:r>
      <w:r w:rsidRPr="00B07A8F">
        <w:rPr>
          <w:rFonts w:eastAsiaTheme="minorEastAsia"/>
          <w:i/>
        </w:rPr>
        <w:t>, 64</w:t>
      </w:r>
      <w:r w:rsidR="00B07A8F">
        <w:rPr>
          <w:rFonts w:eastAsiaTheme="minorEastAsia"/>
        </w:rPr>
        <w:t>,</w:t>
      </w:r>
      <w:r w:rsidRPr="002A2936">
        <w:rPr>
          <w:rFonts w:eastAsiaTheme="minorEastAsia"/>
        </w:rPr>
        <w:t xml:space="preserve"> 1183-1210. </w:t>
      </w:r>
    </w:p>
    <w:p w14:paraId="21D60F88" w14:textId="60C04C34" w:rsidR="00A96952" w:rsidRPr="00A96952" w:rsidRDefault="00A96952" w:rsidP="00155C55">
      <w:pPr>
        <w:pStyle w:val="Bibliography"/>
        <w:spacing w:after="200"/>
        <w:ind w:left="360" w:hanging="360"/>
        <w:contextualSpacing/>
        <w:rPr>
          <w:rFonts w:eastAsiaTheme="minorEastAsia"/>
        </w:rPr>
      </w:pPr>
      <w:proofErr w:type="spellStart"/>
      <w:r w:rsidRPr="00A96952">
        <w:rPr>
          <w:rFonts w:eastAsiaTheme="minorEastAsia"/>
        </w:rPr>
        <w:t>Freeberg</w:t>
      </w:r>
      <w:proofErr w:type="spellEnd"/>
      <w:r w:rsidRPr="00A96952">
        <w:rPr>
          <w:rFonts w:eastAsiaTheme="minorEastAsia"/>
        </w:rPr>
        <w:t xml:space="preserve">, T. M., &amp; Lucas. J. R. </w:t>
      </w:r>
      <w:r w:rsidR="0011463F">
        <w:rPr>
          <w:rFonts w:eastAsiaTheme="minorEastAsia"/>
        </w:rPr>
        <w:t>(</w:t>
      </w:r>
      <w:r w:rsidRPr="00A96952">
        <w:rPr>
          <w:rFonts w:eastAsiaTheme="minorEastAsia"/>
        </w:rPr>
        <w:t>2012</w:t>
      </w:r>
      <w:r w:rsidR="0011463F">
        <w:rPr>
          <w:rFonts w:eastAsiaTheme="minorEastAsia"/>
        </w:rPr>
        <w:t>)</w:t>
      </w:r>
      <w:r w:rsidRPr="00A96952">
        <w:rPr>
          <w:rFonts w:eastAsiaTheme="minorEastAsia"/>
        </w:rPr>
        <w:t>. Information theoretical approaches to chick-a-dee calls of Carolina Chickadees (</w:t>
      </w:r>
      <w:proofErr w:type="spellStart"/>
      <w:r w:rsidRPr="00A96952">
        <w:rPr>
          <w:rFonts w:eastAsiaTheme="minorEastAsia"/>
          <w:i/>
        </w:rPr>
        <w:t>Poecile</w:t>
      </w:r>
      <w:proofErr w:type="spellEnd"/>
      <w:r w:rsidRPr="00A96952">
        <w:rPr>
          <w:rFonts w:eastAsiaTheme="minorEastAsia"/>
          <w:i/>
        </w:rPr>
        <w:t xml:space="preserve"> carolinensis</w:t>
      </w:r>
      <w:r w:rsidRPr="00A96952">
        <w:rPr>
          <w:rFonts w:eastAsiaTheme="minorEastAsia"/>
        </w:rPr>
        <w:t xml:space="preserve">). </w:t>
      </w:r>
      <w:r w:rsidRPr="00A96952">
        <w:rPr>
          <w:rFonts w:eastAsiaTheme="minorEastAsia"/>
          <w:i/>
        </w:rPr>
        <w:t>Journal of Comparative Psychology 126</w:t>
      </w:r>
      <w:r w:rsidRPr="00A96952">
        <w:rPr>
          <w:rFonts w:eastAsiaTheme="minorEastAsia"/>
        </w:rPr>
        <w:t>, 68–81</w:t>
      </w:r>
      <w:r>
        <w:rPr>
          <w:rFonts w:eastAsiaTheme="minorEastAsia"/>
        </w:rPr>
        <w:t>.</w:t>
      </w:r>
    </w:p>
    <w:p w14:paraId="6738FE40" w14:textId="569A4461"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Friard</w:t>
      </w:r>
      <w:proofErr w:type="spellEnd"/>
      <w:r w:rsidRPr="002A2936">
        <w:rPr>
          <w:rFonts w:eastAsiaTheme="minorEastAsia"/>
        </w:rPr>
        <w:t xml:space="preserve">, O., &amp; </w:t>
      </w:r>
      <w:proofErr w:type="spellStart"/>
      <w:r w:rsidRPr="002A2936">
        <w:rPr>
          <w:rFonts w:eastAsiaTheme="minorEastAsia"/>
        </w:rPr>
        <w:t>Gamba</w:t>
      </w:r>
      <w:proofErr w:type="spellEnd"/>
      <w:r w:rsidRPr="002A2936">
        <w:rPr>
          <w:rFonts w:eastAsiaTheme="minorEastAsia"/>
        </w:rPr>
        <w:t xml:space="preserve">, M. (2016). BORIS: a free, versatile open-source event-logging software for video/audio coding and live observations. </w:t>
      </w:r>
      <w:r w:rsidRPr="00B07A8F">
        <w:rPr>
          <w:rFonts w:eastAsiaTheme="minorEastAsia"/>
          <w:i/>
        </w:rPr>
        <w:t xml:space="preserve">Methods in Ecology </w:t>
      </w:r>
      <w:r w:rsidR="007B209E">
        <w:rPr>
          <w:rFonts w:eastAsiaTheme="minorEastAsia"/>
          <w:i/>
        </w:rPr>
        <w:t>&amp;</w:t>
      </w:r>
      <w:r w:rsidRPr="00B07A8F">
        <w:rPr>
          <w:rFonts w:eastAsiaTheme="minorEastAsia"/>
          <w:i/>
        </w:rPr>
        <w:t xml:space="preserve"> Evolution, 7</w:t>
      </w:r>
      <w:r w:rsidRPr="002A2936">
        <w:rPr>
          <w:rFonts w:eastAsiaTheme="minorEastAsia"/>
        </w:rPr>
        <w:t xml:space="preserve">, 1325–1330. </w:t>
      </w:r>
    </w:p>
    <w:p w14:paraId="7CC591D1" w14:textId="43C1C19D" w:rsidR="00C6188C" w:rsidRPr="00C6188C" w:rsidRDefault="00030C5D" w:rsidP="00155C55">
      <w:pPr>
        <w:pStyle w:val="Bibliography"/>
        <w:spacing w:after="200"/>
        <w:ind w:left="360" w:hanging="360"/>
        <w:contextualSpacing/>
        <w:rPr>
          <w:rFonts w:eastAsiaTheme="minorEastAsia"/>
        </w:rPr>
      </w:pPr>
      <w:proofErr w:type="spellStart"/>
      <w:r w:rsidRPr="002A2936">
        <w:rPr>
          <w:rFonts w:eastAsiaTheme="minorEastAsia"/>
        </w:rPr>
        <w:t>Fusani</w:t>
      </w:r>
      <w:proofErr w:type="spellEnd"/>
      <w:r w:rsidRPr="002A2936">
        <w:rPr>
          <w:rFonts w:eastAsiaTheme="minorEastAsia"/>
        </w:rPr>
        <w:t xml:space="preserve">, L., Giordano, M., Day, L. B., &amp; </w:t>
      </w:r>
      <w:proofErr w:type="spellStart"/>
      <w:r w:rsidRPr="002A2936">
        <w:rPr>
          <w:rFonts w:eastAsiaTheme="minorEastAsia"/>
        </w:rPr>
        <w:t>Schlinger</w:t>
      </w:r>
      <w:proofErr w:type="spellEnd"/>
      <w:r w:rsidRPr="002A2936">
        <w:rPr>
          <w:rFonts w:eastAsiaTheme="minorEastAsia"/>
        </w:rPr>
        <w:t xml:space="preserve">, B. A. (2007). High-speed video analysis reveals individual variability in the courtship displays of male Golden-Collared Manakins. </w:t>
      </w:r>
      <w:r w:rsidRPr="00B07A8F">
        <w:rPr>
          <w:rFonts w:eastAsiaTheme="minorEastAsia"/>
          <w:i/>
        </w:rPr>
        <w:t>Ethology, 113</w:t>
      </w:r>
      <w:r w:rsidRPr="002A2936">
        <w:rPr>
          <w:rFonts w:eastAsiaTheme="minorEastAsia"/>
        </w:rPr>
        <w:t xml:space="preserve">, 964–972. </w:t>
      </w:r>
    </w:p>
    <w:p w14:paraId="10F11D10" w14:textId="4A2DF90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Gibson., R.</w:t>
      </w:r>
      <w:r w:rsidR="003D33AD">
        <w:rPr>
          <w:rFonts w:eastAsiaTheme="minorEastAsia"/>
        </w:rPr>
        <w:t>M.</w:t>
      </w:r>
      <w:r w:rsidRPr="002A2936">
        <w:rPr>
          <w:rFonts w:eastAsiaTheme="minorEastAsia"/>
        </w:rPr>
        <w:t xml:space="preserve"> (1996). Female choice in sage grouse: The roles of attracting and active comparison.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and Sociobiology</w:t>
      </w:r>
      <w:r w:rsidR="003D33AD" w:rsidRPr="003D33AD">
        <w:rPr>
          <w:rFonts w:eastAsiaTheme="minorEastAsia"/>
          <w:i/>
        </w:rPr>
        <w:t>,</w:t>
      </w:r>
      <w:r w:rsidRPr="003D33AD">
        <w:rPr>
          <w:rFonts w:eastAsiaTheme="minorEastAsia"/>
          <w:i/>
        </w:rPr>
        <w:t xml:space="preserve"> 39</w:t>
      </w:r>
      <w:r w:rsidRPr="002A2936">
        <w:rPr>
          <w:rFonts w:eastAsiaTheme="minorEastAsia"/>
        </w:rPr>
        <w:t>, 55</w:t>
      </w:r>
      <w:r w:rsidR="003D33AD">
        <w:rPr>
          <w:rFonts w:eastAsiaTheme="minorEastAsia"/>
        </w:rPr>
        <w:t>–</w:t>
      </w:r>
      <w:r w:rsidRPr="002A2936">
        <w:rPr>
          <w:rFonts w:eastAsiaTheme="minorEastAsia"/>
        </w:rPr>
        <w:t xml:space="preserve">59. </w:t>
      </w:r>
    </w:p>
    <w:p w14:paraId="0CF4B194" w14:textId="4F9921A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Gibson, R. M., &amp; Bradbury, J. W. (1985). Sexual selection in lekking sage grouse: phenotypic correlates of male mating success.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w:t>
      </w:r>
      <w:r w:rsidR="007B209E">
        <w:rPr>
          <w:rFonts w:eastAsiaTheme="minorEastAsia"/>
          <w:i/>
        </w:rPr>
        <w:t>&amp;</w:t>
      </w:r>
      <w:r w:rsidRPr="003D33AD">
        <w:rPr>
          <w:rFonts w:eastAsiaTheme="minorEastAsia"/>
          <w:i/>
        </w:rPr>
        <w:t xml:space="preserve"> Sociobiology, 18</w:t>
      </w:r>
      <w:r w:rsidRPr="002A2936">
        <w:rPr>
          <w:rFonts w:eastAsiaTheme="minorEastAsia"/>
        </w:rPr>
        <w:t>, 117–123.</w:t>
      </w:r>
    </w:p>
    <w:p w14:paraId="224D282D" w14:textId="448A488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Hewitt, S</w:t>
      </w:r>
      <w:r w:rsidR="003D33AD">
        <w:rPr>
          <w:rFonts w:eastAsiaTheme="minorEastAsia"/>
        </w:rPr>
        <w:t xml:space="preserve">. </w:t>
      </w:r>
      <w:r w:rsidRPr="002A2936">
        <w:rPr>
          <w:rFonts w:eastAsiaTheme="minorEastAsia"/>
        </w:rPr>
        <w:t xml:space="preserve">E., Macdonald, </w:t>
      </w:r>
      <w:r w:rsidR="003D33AD">
        <w:rPr>
          <w:rFonts w:eastAsiaTheme="minorEastAsia"/>
        </w:rPr>
        <w:t>D. W., &amp;</w:t>
      </w:r>
      <w:r w:rsidRPr="002A2936">
        <w:rPr>
          <w:rFonts w:eastAsiaTheme="minorEastAsia"/>
        </w:rPr>
        <w:t xml:space="preserve"> Dugdale</w:t>
      </w:r>
      <w:r w:rsidR="003D33AD">
        <w:rPr>
          <w:rFonts w:eastAsiaTheme="minorEastAsia"/>
        </w:rPr>
        <w:t>, H.L.</w:t>
      </w:r>
      <w:r w:rsidRPr="002A2936">
        <w:rPr>
          <w:rFonts w:eastAsiaTheme="minorEastAsia"/>
        </w:rPr>
        <w:t xml:space="preserve"> </w:t>
      </w:r>
      <w:r w:rsidR="0011463F">
        <w:rPr>
          <w:rFonts w:eastAsiaTheme="minorEastAsia"/>
        </w:rPr>
        <w:t>(</w:t>
      </w:r>
      <w:r w:rsidRPr="002A2936">
        <w:rPr>
          <w:rFonts w:eastAsiaTheme="minorEastAsia"/>
        </w:rPr>
        <w:t>2009</w:t>
      </w:r>
      <w:r w:rsidR="0011463F">
        <w:rPr>
          <w:rFonts w:eastAsiaTheme="minorEastAsia"/>
        </w:rPr>
        <w:t>)</w:t>
      </w:r>
      <w:r w:rsidRPr="002A2936">
        <w:rPr>
          <w:rFonts w:eastAsiaTheme="minorEastAsia"/>
        </w:rPr>
        <w:t xml:space="preserve">. Context-dependent linear dominance hierarchies in social groups of European badgers, </w:t>
      </w:r>
      <w:r w:rsidRPr="003D33AD">
        <w:rPr>
          <w:rFonts w:eastAsiaTheme="minorEastAsia"/>
          <w:i/>
        </w:rPr>
        <w:t xml:space="preserve">Meles </w:t>
      </w:r>
      <w:proofErr w:type="spellStart"/>
      <w:r w:rsidRPr="003D33AD">
        <w:rPr>
          <w:rFonts w:eastAsiaTheme="minorEastAsia"/>
          <w:i/>
        </w:rPr>
        <w:t>meles</w:t>
      </w:r>
      <w:proofErr w:type="spellEnd"/>
      <w:r w:rsidRPr="002A2936">
        <w:rPr>
          <w:rFonts w:eastAsiaTheme="minorEastAsia"/>
        </w:rPr>
        <w:t xml:space="preserve">. </w:t>
      </w:r>
      <w:r w:rsidRPr="003D33AD">
        <w:rPr>
          <w:rFonts w:eastAsiaTheme="minorEastAsia"/>
          <w:i/>
        </w:rPr>
        <w:t xml:space="preserve">Animal </w:t>
      </w:r>
      <w:proofErr w:type="spellStart"/>
      <w:r w:rsidRPr="003D33AD">
        <w:rPr>
          <w:rFonts w:eastAsiaTheme="minorEastAsia"/>
          <w:i/>
        </w:rPr>
        <w:t>Behaviour</w:t>
      </w:r>
      <w:proofErr w:type="spellEnd"/>
      <w:r w:rsidRPr="003D33AD">
        <w:rPr>
          <w:rFonts w:eastAsiaTheme="minorEastAsia"/>
          <w:i/>
        </w:rPr>
        <w:t>, 77</w:t>
      </w:r>
      <w:r w:rsidRPr="002A2936">
        <w:rPr>
          <w:rFonts w:eastAsiaTheme="minorEastAsia"/>
        </w:rPr>
        <w:t>, 161–169.</w:t>
      </w:r>
    </w:p>
    <w:p w14:paraId="050AFCAD" w14:textId="75CA44A7"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Hobson, E.</w:t>
      </w:r>
      <w:r w:rsidR="003D33AD">
        <w:rPr>
          <w:rFonts w:eastAsiaTheme="minorEastAsia"/>
        </w:rPr>
        <w:t xml:space="preserve"> </w:t>
      </w:r>
      <w:r w:rsidRPr="002A2936">
        <w:rPr>
          <w:rFonts w:eastAsiaTheme="minorEastAsia"/>
        </w:rPr>
        <w:t xml:space="preserve">A., John, </w:t>
      </w:r>
      <w:r w:rsidR="003D33AD">
        <w:rPr>
          <w:rFonts w:eastAsiaTheme="minorEastAsia"/>
        </w:rPr>
        <w:t xml:space="preserve">D. J., </w:t>
      </w:r>
      <w:r w:rsidRPr="002A2936">
        <w:rPr>
          <w:rFonts w:eastAsiaTheme="minorEastAsia"/>
        </w:rPr>
        <w:t xml:space="preserve">Mcintosh, </w:t>
      </w:r>
      <w:r w:rsidR="003D33AD">
        <w:rPr>
          <w:rFonts w:eastAsiaTheme="minorEastAsia"/>
        </w:rPr>
        <w:t xml:space="preserve">T. L., </w:t>
      </w:r>
      <w:r w:rsidRPr="002A2936">
        <w:rPr>
          <w:rFonts w:eastAsiaTheme="minorEastAsia"/>
        </w:rPr>
        <w:t xml:space="preserve">Avery, </w:t>
      </w:r>
      <w:r w:rsidR="003D33AD">
        <w:rPr>
          <w:rFonts w:eastAsiaTheme="minorEastAsia"/>
        </w:rPr>
        <w:t>M.L. &amp;</w:t>
      </w:r>
      <w:r w:rsidRPr="002A2936">
        <w:rPr>
          <w:rFonts w:eastAsiaTheme="minorEastAsia"/>
        </w:rPr>
        <w:t xml:space="preserve"> Wright</w:t>
      </w:r>
      <w:r w:rsidR="003D33AD">
        <w:rPr>
          <w:rFonts w:eastAsiaTheme="minorEastAsia"/>
        </w:rPr>
        <w:t>, T. F</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The effect of social context and social scale on the perception of relationships in monk parakeets. </w:t>
      </w:r>
      <w:r w:rsidRPr="003D33AD">
        <w:rPr>
          <w:rFonts w:eastAsiaTheme="minorEastAsia"/>
          <w:i/>
        </w:rPr>
        <w:t>Current Zoology, 61</w:t>
      </w:r>
      <w:r w:rsidRPr="002A2936">
        <w:rPr>
          <w:rFonts w:eastAsiaTheme="minorEastAsia"/>
        </w:rPr>
        <w:t>, 55–69.</w:t>
      </w:r>
    </w:p>
    <w:p w14:paraId="3BA26970" w14:textId="2983E7B9"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Howe, H.</w:t>
      </w:r>
      <w:r w:rsidR="003D33AD">
        <w:rPr>
          <w:rFonts w:eastAsiaTheme="minorEastAsia"/>
        </w:rPr>
        <w:t xml:space="preserve"> </w:t>
      </w:r>
      <w:r w:rsidRPr="002A2936">
        <w:rPr>
          <w:rFonts w:eastAsiaTheme="minorEastAsia"/>
        </w:rPr>
        <w:t xml:space="preserve">F. </w:t>
      </w:r>
      <w:r w:rsidR="0011463F">
        <w:rPr>
          <w:rFonts w:eastAsiaTheme="minorEastAsia"/>
        </w:rPr>
        <w:t>(</w:t>
      </w:r>
      <w:r w:rsidRPr="002A2936">
        <w:rPr>
          <w:rFonts w:eastAsiaTheme="minorEastAsia"/>
        </w:rPr>
        <w:t>1979</w:t>
      </w:r>
      <w:r w:rsidR="0011463F">
        <w:rPr>
          <w:rFonts w:eastAsiaTheme="minorEastAsia"/>
        </w:rPr>
        <w:t>)</w:t>
      </w:r>
      <w:r w:rsidRPr="002A2936">
        <w:rPr>
          <w:rFonts w:eastAsiaTheme="minorEastAsia"/>
        </w:rPr>
        <w:t xml:space="preserve">. Fear and frugivory. </w:t>
      </w:r>
      <w:r w:rsidRPr="003D33AD">
        <w:rPr>
          <w:rFonts w:eastAsiaTheme="minorEastAsia"/>
          <w:i/>
        </w:rPr>
        <w:t>Am</w:t>
      </w:r>
      <w:r w:rsidR="003D33AD" w:rsidRPr="003D33AD">
        <w:rPr>
          <w:rFonts w:eastAsiaTheme="minorEastAsia"/>
          <w:i/>
        </w:rPr>
        <w:t>erican</w:t>
      </w:r>
      <w:r w:rsidRPr="003D33AD">
        <w:rPr>
          <w:rFonts w:eastAsiaTheme="minorEastAsia"/>
          <w:i/>
        </w:rPr>
        <w:t xml:space="preserve"> Nat</w:t>
      </w:r>
      <w:r w:rsidR="003D33AD" w:rsidRPr="003D33AD">
        <w:rPr>
          <w:rFonts w:eastAsiaTheme="minorEastAsia"/>
          <w:i/>
        </w:rPr>
        <w:t>uralist,</w:t>
      </w:r>
      <w:r w:rsidRPr="003D33AD">
        <w:rPr>
          <w:rFonts w:eastAsiaTheme="minorEastAsia"/>
          <w:i/>
        </w:rPr>
        <w:t xml:space="preserve"> 114</w:t>
      </w:r>
      <w:r w:rsidR="003D33AD">
        <w:rPr>
          <w:rFonts w:eastAsiaTheme="minorEastAsia"/>
        </w:rPr>
        <w:t>,</w:t>
      </w:r>
      <w:r w:rsidRPr="002A2936">
        <w:rPr>
          <w:rFonts w:eastAsiaTheme="minorEastAsia"/>
        </w:rPr>
        <w:t xml:space="preserve"> 925–31.</w:t>
      </w:r>
    </w:p>
    <w:p w14:paraId="118C206A" w14:textId="5A1889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Huffman, D. A. (1952). A method for the construction of minimum-redundancy codes. </w:t>
      </w:r>
      <w:r w:rsidRPr="003D33AD">
        <w:rPr>
          <w:rFonts w:eastAsiaTheme="minorEastAsia"/>
          <w:i/>
        </w:rPr>
        <w:t>Proc</w:t>
      </w:r>
      <w:r w:rsidR="003D33AD" w:rsidRPr="003D33AD">
        <w:rPr>
          <w:rFonts w:eastAsiaTheme="minorEastAsia"/>
          <w:i/>
        </w:rPr>
        <w:t>eedings</w:t>
      </w:r>
      <w:r w:rsidRPr="003D33AD">
        <w:rPr>
          <w:rFonts w:eastAsiaTheme="minorEastAsia"/>
          <w:i/>
        </w:rPr>
        <w:t xml:space="preserve"> </w:t>
      </w:r>
      <w:r w:rsidR="003D33AD" w:rsidRPr="003D33AD">
        <w:rPr>
          <w:rFonts w:eastAsiaTheme="minorEastAsia"/>
          <w:i/>
        </w:rPr>
        <w:t xml:space="preserve">of the </w:t>
      </w:r>
      <w:r w:rsidRPr="003D33AD">
        <w:rPr>
          <w:rFonts w:eastAsiaTheme="minorEastAsia"/>
          <w:i/>
        </w:rPr>
        <w:t>I.R.E</w:t>
      </w:r>
      <w:r w:rsidR="003D33AD" w:rsidRPr="003D33AD">
        <w:rPr>
          <w:rFonts w:eastAsiaTheme="minorEastAsia"/>
          <w:i/>
        </w:rPr>
        <w:t>,</w:t>
      </w:r>
      <w:r w:rsidRPr="003D33AD">
        <w:rPr>
          <w:rFonts w:eastAsiaTheme="minorEastAsia"/>
          <w:i/>
        </w:rPr>
        <w:t xml:space="preserve"> 40</w:t>
      </w:r>
      <w:r w:rsidR="003D33AD">
        <w:rPr>
          <w:rFonts w:eastAsiaTheme="minorEastAsia"/>
        </w:rPr>
        <w:t>,</w:t>
      </w:r>
      <w:r w:rsidRPr="002A2936">
        <w:rPr>
          <w:rFonts w:eastAsiaTheme="minorEastAsia"/>
        </w:rPr>
        <w:t xml:space="preserve"> 1098-1101. </w:t>
      </w:r>
    </w:p>
    <w:p w14:paraId="47C43263" w14:textId="2DE87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Huxley, J. S. (1914). The </w:t>
      </w:r>
      <w:r w:rsidR="003D33AD">
        <w:rPr>
          <w:rFonts w:eastAsiaTheme="minorEastAsia"/>
        </w:rPr>
        <w:t>c</w:t>
      </w:r>
      <w:r w:rsidRPr="002A2936">
        <w:rPr>
          <w:rFonts w:eastAsiaTheme="minorEastAsia"/>
        </w:rPr>
        <w:t xml:space="preserve">ourtship habits of the </w:t>
      </w:r>
      <w:r w:rsidR="003D33AD">
        <w:rPr>
          <w:rFonts w:eastAsiaTheme="minorEastAsia"/>
        </w:rPr>
        <w:t>g</w:t>
      </w:r>
      <w:r w:rsidRPr="002A2936">
        <w:rPr>
          <w:rFonts w:eastAsiaTheme="minorEastAsia"/>
        </w:rPr>
        <w:t xml:space="preserve">reat </w:t>
      </w:r>
      <w:r w:rsidR="003D33AD">
        <w:rPr>
          <w:rFonts w:eastAsiaTheme="minorEastAsia"/>
        </w:rPr>
        <w:t>c</w:t>
      </w:r>
      <w:r w:rsidRPr="002A2936">
        <w:rPr>
          <w:rFonts w:eastAsiaTheme="minorEastAsia"/>
        </w:rPr>
        <w:t xml:space="preserve">rested </w:t>
      </w:r>
      <w:r w:rsidR="003D33AD">
        <w:rPr>
          <w:rFonts w:eastAsiaTheme="minorEastAsia"/>
        </w:rPr>
        <w:t>g</w:t>
      </w:r>
      <w:r w:rsidRPr="002A2936">
        <w:rPr>
          <w:rFonts w:eastAsiaTheme="minorEastAsia"/>
        </w:rPr>
        <w:t>rebe (</w:t>
      </w:r>
      <w:r w:rsidRPr="003D33AD">
        <w:rPr>
          <w:rFonts w:eastAsiaTheme="minorEastAsia"/>
          <w:i/>
        </w:rPr>
        <w:t xml:space="preserve">Podiceps </w:t>
      </w:r>
      <w:proofErr w:type="spellStart"/>
      <w:r w:rsidRPr="003D33AD">
        <w:rPr>
          <w:rFonts w:eastAsiaTheme="minorEastAsia"/>
          <w:i/>
        </w:rPr>
        <w:t>cristatus</w:t>
      </w:r>
      <w:proofErr w:type="spellEnd"/>
      <w:r w:rsidRPr="002A2936">
        <w:rPr>
          <w:rFonts w:eastAsiaTheme="minorEastAsia"/>
        </w:rPr>
        <w:t xml:space="preserve">); with an addition to the </w:t>
      </w:r>
      <w:r w:rsidR="003D33AD">
        <w:rPr>
          <w:rFonts w:eastAsiaTheme="minorEastAsia"/>
        </w:rPr>
        <w:t>t</w:t>
      </w:r>
      <w:r w:rsidRPr="002A2936">
        <w:rPr>
          <w:rFonts w:eastAsiaTheme="minorEastAsia"/>
        </w:rPr>
        <w:t xml:space="preserve">heory of </w:t>
      </w:r>
      <w:r w:rsidR="003D33AD">
        <w:rPr>
          <w:rFonts w:eastAsiaTheme="minorEastAsia"/>
        </w:rPr>
        <w:t>s</w:t>
      </w:r>
      <w:r w:rsidRPr="002A2936">
        <w:rPr>
          <w:rFonts w:eastAsiaTheme="minorEastAsia"/>
        </w:rPr>
        <w:t xml:space="preserve">exual </w:t>
      </w:r>
      <w:r w:rsidR="003D33AD">
        <w:rPr>
          <w:rFonts w:eastAsiaTheme="minorEastAsia"/>
        </w:rPr>
        <w:t>s</w:t>
      </w:r>
      <w:r w:rsidRPr="002A2936">
        <w:rPr>
          <w:rFonts w:eastAsiaTheme="minorEastAsia"/>
        </w:rPr>
        <w:t xml:space="preserve">election. </w:t>
      </w:r>
      <w:r w:rsidRPr="003D33AD">
        <w:rPr>
          <w:rFonts w:eastAsiaTheme="minorEastAsia"/>
          <w:i/>
        </w:rPr>
        <w:t>Proceedings of the Zoological Society of London, 84</w:t>
      </w:r>
      <w:r w:rsidRPr="002A2936">
        <w:rPr>
          <w:rFonts w:eastAsiaTheme="minorEastAsia"/>
        </w:rPr>
        <w:t>, 491–562.</w:t>
      </w:r>
    </w:p>
    <w:p w14:paraId="17AC3898" w14:textId="286ACA31" w:rsidR="00E44CAB" w:rsidRDefault="00E44CAB" w:rsidP="00155C55">
      <w:pPr>
        <w:pStyle w:val="Bibliography"/>
        <w:spacing w:after="200"/>
        <w:ind w:left="360" w:hanging="360"/>
        <w:contextualSpacing/>
        <w:rPr>
          <w:rFonts w:eastAsiaTheme="minorEastAsia"/>
        </w:rPr>
      </w:pPr>
      <w:r>
        <w:rPr>
          <w:rFonts w:eastAsiaTheme="minorEastAsia"/>
        </w:rPr>
        <w:t xml:space="preserve">Janisch, J., </w:t>
      </w:r>
      <w:proofErr w:type="spellStart"/>
      <w:r w:rsidRPr="00E44CAB">
        <w:rPr>
          <w:rFonts w:eastAsiaTheme="minorEastAsia"/>
        </w:rPr>
        <w:t>Perinot</w:t>
      </w:r>
      <w:proofErr w:type="spellEnd"/>
      <w:r w:rsidRPr="00E44CAB">
        <w:rPr>
          <w:rFonts w:eastAsiaTheme="minorEastAsia"/>
        </w:rPr>
        <w:t>,</w:t>
      </w:r>
      <w:r>
        <w:rPr>
          <w:rFonts w:eastAsiaTheme="minorEastAsia"/>
        </w:rPr>
        <w:t xml:space="preserve"> E., &amp;</w:t>
      </w:r>
      <w:r w:rsidRPr="00E44CAB">
        <w:rPr>
          <w:rFonts w:eastAsiaTheme="minorEastAsia"/>
        </w:rPr>
        <w:t xml:space="preserve"> </w:t>
      </w:r>
      <w:proofErr w:type="spellStart"/>
      <w:r w:rsidRPr="00E44CAB">
        <w:rPr>
          <w:rFonts w:eastAsiaTheme="minorEastAsia"/>
        </w:rPr>
        <w:t>Fusani</w:t>
      </w:r>
      <w:proofErr w:type="spellEnd"/>
      <w:r>
        <w:rPr>
          <w:rFonts w:eastAsiaTheme="minorEastAsia"/>
        </w:rPr>
        <w:t xml:space="preserve">, L. </w:t>
      </w:r>
      <w:proofErr w:type="spellStart"/>
      <w:r>
        <w:rPr>
          <w:rFonts w:eastAsiaTheme="minorEastAsia"/>
        </w:rPr>
        <w:t>Behavioural</w:t>
      </w:r>
      <w:proofErr w:type="spellEnd"/>
      <w:r>
        <w:rPr>
          <w:rFonts w:eastAsiaTheme="minorEastAsia"/>
        </w:rPr>
        <w:t xml:space="preserve"> flexibility in the courtship d</w:t>
      </w:r>
      <w:r w:rsidRPr="00E44CAB">
        <w:rPr>
          <w:rFonts w:eastAsiaTheme="minorEastAsia"/>
        </w:rPr>
        <w:t>ance of Gol</w:t>
      </w:r>
      <w:r>
        <w:rPr>
          <w:rFonts w:eastAsiaTheme="minorEastAsia"/>
        </w:rPr>
        <w:t xml:space="preserve">den-Collared Manakins, </w:t>
      </w:r>
      <w:proofErr w:type="spellStart"/>
      <w:r w:rsidRPr="00E44CAB">
        <w:rPr>
          <w:rFonts w:eastAsiaTheme="minorEastAsia"/>
          <w:i/>
        </w:rPr>
        <w:t>Manacus</w:t>
      </w:r>
      <w:proofErr w:type="spellEnd"/>
      <w:r w:rsidRPr="00E44CAB">
        <w:rPr>
          <w:rFonts w:eastAsiaTheme="minorEastAsia"/>
          <w:i/>
        </w:rPr>
        <w:t xml:space="preserve"> </w:t>
      </w:r>
      <w:proofErr w:type="spellStart"/>
      <w:r w:rsidRPr="00E44CAB">
        <w:rPr>
          <w:rFonts w:eastAsiaTheme="minorEastAsia"/>
          <w:i/>
        </w:rPr>
        <w:t>vitellinus</w:t>
      </w:r>
      <w:proofErr w:type="spellEnd"/>
      <w:r>
        <w:rPr>
          <w:rFonts w:eastAsiaTheme="minorEastAsia"/>
        </w:rPr>
        <w:t>.</w:t>
      </w:r>
      <w:r w:rsidRPr="00E44CAB">
        <w:rPr>
          <w:rFonts w:eastAsiaTheme="minorEastAsia"/>
        </w:rPr>
        <w:t xml:space="preserve"> </w:t>
      </w:r>
      <w:r w:rsidRPr="00E44CAB">
        <w:rPr>
          <w:rFonts w:eastAsiaTheme="minorEastAsia"/>
          <w:i/>
        </w:rPr>
        <w:t xml:space="preserve">Animal </w:t>
      </w:r>
      <w:proofErr w:type="spellStart"/>
      <w:r w:rsidRPr="00E44CAB">
        <w:rPr>
          <w:rFonts w:eastAsiaTheme="minorEastAsia"/>
          <w:i/>
        </w:rPr>
        <w:t>Behaviour</w:t>
      </w:r>
      <w:proofErr w:type="spellEnd"/>
      <w:r w:rsidRPr="00E44CAB">
        <w:rPr>
          <w:rFonts w:eastAsiaTheme="minorEastAsia"/>
          <w:i/>
        </w:rPr>
        <w:t xml:space="preserve"> 166</w:t>
      </w:r>
      <w:r>
        <w:rPr>
          <w:rFonts w:eastAsiaTheme="minorEastAsia"/>
        </w:rPr>
        <w:t>,</w:t>
      </w:r>
      <w:r w:rsidRPr="00E44CAB">
        <w:rPr>
          <w:rFonts w:eastAsiaTheme="minorEastAsia"/>
        </w:rPr>
        <w:t xml:space="preserve"> 61–71. </w:t>
      </w:r>
    </w:p>
    <w:p w14:paraId="4CCDDC6D" w14:textId="40708960"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Jaro</w:t>
      </w:r>
      <w:proofErr w:type="spellEnd"/>
      <w:r w:rsidRPr="002A2936">
        <w:rPr>
          <w:rFonts w:eastAsiaTheme="minorEastAsia"/>
        </w:rPr>
        <w:t xml:space="preserve">, M. A. (1989). Advances in record-linkage methodology as applied to matching the 1985 census of Tampa, Florida. </w:t>
      </w:r>
      <w:r w:rsidRPr="003D33AD">
        <w:rPr>
          <w:rFonts w:eastAsiaTheme="minorEastAsia"/>
          <w:i/>
        </w:rPr>
        <w:t>Journal of the American Statistical Association, 84</w:t>
      </w:r>
      <w:r w:rsidRPr="002A2936">
        <w:rPr>
          <w:rFonts w:eastAsiaTheme="minorEastAsia"/>
        </w:rPr>
        <w:t xml:space="preserve">, 414–420. </w:t>
      </w:r>
    </w:p>
    <w:p w14:paraId="108E20FC" w14:textId="7D818A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Kirkpatrick, M. (1982). Sexual selection and the evolution of female choice. </w:t>
      </w:r>
      <w:r w:rsidRPr="003D33AD">
        <w:rPr>
          <w:rFonts w:eastAsiaTheme="minorEastAsia"/>
          <w:i/>
        </w:rPr>
        <w:t>Evolution, 36</w:t>
      </w:r>
      <w:r w:rsidRPr="002A2936">
        <w:rPr>
          <w:rFonts w:eastAsiaTheme="minorEastAsia"/>
        </w:rPr>
        <w:t xml:space="preserve">, 1–12. </w:t>
      </w:r>
    </w:p>
    <w:p w14:paraId="37941FCA" w14:textId="69549FB5"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Kodric</w:t>
      </w:r>
      <w:proofErr w:type="spellEnd"/>
      <w:r w:rsidRPr="002A2936">
        <w:rPr>
          <w:rFonts w:eastAsiaTheme="minorEastAsia"/>
        </w:rPr>
        <w:t xml:space="preserve">-Brown, A., &amp; </w:t>
      </w:r>
      <w:proofErr w:type="spellStart"/>
      <w:r w:rsidRPr="002A2936">
        <w:rPr>
          <w:rFonts w:eastAsiaTheme="minorEastAsia"/>
        </w:rPr>
        <w:t>Nicoletto</w:t>
      </w:r>
      <w:proofErr w:type="spellEnd"/>
      <w:r w:rsidRPr="002A2936">
        <w:rPr>
          <w:rFonts w:eastAsiaTheme="minorEastAsia"/>
        </w:rPr>
        <w:t>, P. F. (2001). Female choice in the guppy (</w:t>
      </w:r>
      <w:proofErr w:type="spellStart"/>
      <w:r w:rsidRPr="003D33AD">
        <w:rPr>
          <w:rFonts w:eastAsiaTheme="minorEastAsia"/>
          <w:i/>
        </w:rPr>
        <w:t>Poecilia</w:t>
      </w:r>
      <w:proofErr w:type="spellEnd"/>
      <w:r w:rsidRPr="003D33AD">
        <w:rPr>
          <w:rFonts w:eastAsiaTheme="minorEastAsia"/>
          <w:i/>
        </w:rPr>
        <w:t xml:space="preserve"> reticulata</w:t>
      </w:r>
      <w:r w:rsidRPr="002A2936">
        <w:rPr>
          <w:rFonts w:eastAsiaTheme="minorEastAsia"/>
        </w:rPr>
        <w:t xml:space="preserve">): </w:t>
      </w:r>
      <w:r w:rsidR="003D33AD">
        <w:rPr>
          <w:rFonts w:eastAsiaTheme="minorEastAsia"/>
        </w:rPr>
        <w:t>t</w:t>
      </w:r>
      <w:r w:rsidRPr="002A2936">
        <w:rPr>
          <w:rFonts w:eastAsiaTheme="minorEastAsia"/>
        </w:rPr>
        <w:t xml:space="preserve">he interaction between male </w:t>
      </w:r>
      <w:proofErr w:type="spellStart"/>
      <w:r w:rsidR="004E5018">
        <w:rPr>
          <w:rFonts w:eastAsiaTheme="minorEastAsia"/>
        </w:rPr>
        <w:t>colour</w:t>
      </w:r>
      <w:proofErr w:type="spellEnd"/>
      <w:r w:rsidRPr="002A2936">
        <w:rPr>
          <w:rFonts w:eastAsiaTheme="minorEastAsia"/>
        </w:rPr>
        <w:t xml:space="preserve"> and display. </w:t>
      </w:r>
      <w:proofErr w:type="spellStart"/>
      <w:r w:rsidR="004E5018">
        <w:rPr>
          <w:rFonts w:eastAsiaTheme="minorEastAsia"/>
          <w:i/>
        </w:rPr>
        <w:t>Behaviour</w:t>
      </w:r>
      <w:r w:rsidRPr="003D33AD">
        <w:rPr>
          <w:rFonts w:eastAsiaTheme="minorEastAsia"/>
          <w:i/>
        </w:rPr>
        <w:t>al</w:t>
      </w:r>
      <w:proofErr w:type="spellEnd"/>
      <w:r w:rsidRPr="003D33AD">
        <w:rPr>
          <w:rFonts w:eastAsiaTheme="minorEastAsia"/>
          <w:i/>
        </w:rPr>
        <w:t xml:space="preserve"> Ecology </w:t>
      </w:r>
      <w:r w:rsidR="007B209E">
        <w:rPr>
          <w:rFonts w:eastAsiaTheme="minorEastAsia"/>
          <w:i/>
        </w:rPr>
        <w:t>&amp;</w:t>
      </w:r>
      <w:r w:rsidRPr="003D33AD">
        <w:rPr>
          <w:rFonts w:eastAsiaTheme="minorEastAsia"/>
          <w:i/>
        </w:rPr>
        <w:t xml:space="preserve"> Sociobiology, 50</w:t>
      </w:r>
      <w:r w:rsidRPr="002A2936">
        <w:rPr>
          <w:rFonts w:eastAsiaTheme="minorEastAsia"/>
        </w:rPr>
        <w:t>, 346–351.</w:t>
      </w:r>
    </w:p>
    <w:p w14:paraId="37DB5BAD" w14:textId="238FB259" w:rsidR="000C5AA3" w:rsidRPr="000C5AA3" w:rsidRDefault="000C5AA3" w:rsidP="00155C55">
      <w:pPr>
        <w:pStyle w:val="Bibliography"/>
        <w:spacing w:after="200"/>
        <w:ind w:left="360" w:hanging="360"/>
        <w:contextualSpacing/>
        <w:rPr>
          <w:rFonts w:eastAsiaTheme="minorEastAsia"/>
        </w:rPr>
      </w:pPr>
      <w:r w:rsidRPr="000C5AA3">
        <w:rPr>
          <w:rFonts w:eastAsiaTheme="minorEastAsia"/>
        </w:rPr>
        <w:t xml:space="preserve">Levey, D. J. </w:t>
      </w:r>
      <w:r w:rsidR="00A74BEB">
        <w:rPr>
          <w:rFonts w:eastAsiaTheme="minorEastAsia"/>
        </w:rPr>
        <w:t>(</w:t>
      </w:r>
      <w:r>
        <w:rPr>
          <w:rFonts w:eastAsiaTheme="minorEastAsia"/>
        </w:rPr>
        <w:t>1987</w:t>
      </w:r>
      <w:r w:rsidR="00A74BEB">
        <w:rPr>
          <w:rFonts w:eastAsiaTheme="minorEastAsia"/>
        </w:rPr>
        <w:t>)</w:t>
      </w:r>
      <w:r>
        <w:rPr>
          <w:rFonts w:eastAsiaTheme="minorEastAsia"/>
        </w:rPr>
        <w:t xml:space="preserve">. </w:t>
      </w:r>
      <w:r w:rsidRPr="000C5AA3">
        <w:rPr>
          <w:rFonts w:eastAsiaTheme="minorEastAsia"/>
        </w:rPr>
        <w:t xml:space="preserve">Seed size and fruit-handling techniques of avian frugivores. </w:t>
      </w:r>
      <w:r w:rsidRPr="00A74BEB">
        <w:rPr>
          <w:rFonts w:eastAsiaTheme="minorEastAsia"/>
          <w:i/>
        </w:rPr>
        <w:t>American Naturalist</w:t>
      </w:r>
      <w:r w:rsidR="00A74BEB" w:rsidRPr="00A74BEB">
        <w:rPr>
          <w:rFonts w:eastAsiaTheme="minorEastAsia"/>
          <w:i/>
        </w:rPr>
        <w:t>,</w:t>
      </w:r>
      <w:r w:rsidRPr="00A74BEB">
        <w:rPr>
          <w:rFonts w:eastAsiaTheme="minorEastAsia"/>
          <w:i/>
        </w:rPr>
        <w:t xml:space="preserve"> 129,</w:t>
      </w:r>
      <w:r w:rsidRPr="000C5AA3">
        <w:rPr>
          <w:rFonts w:eastAsiaTheme="minorEastAsia"/>
        </w:rPr>
        <w:t xml:space="preserve"> 471–</w:t>
      </w:r>
      <w:r>
        <w:rPr>
          <w:rFonts w:eastAsiaTheme="minorEastAsia"/>
        </w:rPr>
        <w:t>4</w:t>
      </w:r>
      <w:r w:rsidRPr="000C5AA3">
        <w:rPr>
          <w:rFonts w:eastAsiaTheme="minorEastAsia"/>
        </w:rPr>
        <w:t>85.</w:t>
      </w:r>
    </w:p>
    <w:p w14:paraId="5531217C" w14:textId="5A3DBB3F"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Lill</w:t>
      </w:r>
      <w:proofErr w:type="spellEnd"/>
      <w:r w:rsidRPr="002A2936">
        <w:rPr>
          <w:rFonts w:eastAsiaTheme="minorEastAsia"/>
        </w:rPr>
        <w:t xml:space="preserve">, A. (1974). Sexual </w:t>
      </w:r>
      <w:proofErr w:type="spellStart"/>
      <w:r w:rsidR="004E5018">
        <w:rPr>
          <w:rFonts w:eastAsiaTheme="minorEastAsia"/>
        </w:rPr>
        <w:t>behaviour</w:t>
      </w:r>
      <w:proofErr w:type="spellEnd"/>
      <w:r w:rsidRPr="002A2936">
        <w:rPr>
          <w:rFonts w:eastAsiaTheme="minorEastAsia"/>
        </w:rPr>
        <w:t xml:space="preserve"> of the </w:t>
      </w:r>
      <w:r w:rsidR="00134F22">
        <w:rPr>
          <w:rFonts w:eastAsiaTheme="minorEastAsia"/>
        </w:rPr>
        <w:t>l</w:t>
      </w:r>
      <w:r w:rsidRPr="002A2936">
        <w:rPr>
          <w:rFonts w:eastAsiaTheme="minorEastAsia"/>
        </w:rPr>
        <w:t>ek-forming White-bearded Manakin (</w:t>
      </w:r>
      <w:proofErr w:type="spellStart"/>
      <w:r w:rsidRPr="00134F22">
        <w:rPr>
          <w:rFonts w:eastAsiaTheme="minorEastAsia"/>
          <w:i/>
        </w:rPr>
        <w:t>Manacus</w:t>
      </w:r>
      <w:proofErr w:type="spellEnd"/>
      <w:r w:rsidRPr="00134F22">
        <w:rPr>
          <w:rFonts w:eastAsiaTheme="minorEastAsia"/>
          <w:i/>
        </w:rPr>
        <w:t xml:space="preserve"> </w:t>
      </w:r>
      <w:proofErr w:type="spellStart"/>
      <w:r w:rsidRPr="00134F22">
        <w:rPr>
          <w:rFonts w:eastAsiaTheme="minorEastAsia"/>
          <w:i/>
        </w:rPr>
        <w:t>manacus</w:t>
      </w:r>
      <w:proofErr w:type="spellEnd"/>
      <w:r w:rsidRPr="00134F22">
        <w:rPr>
          <w:rFonts w:eastAsiaTheme="minorEastAsia"/>
          <w:i/>
        </w:rPr>
        <w:t xml:space="preserve"> trinitatis</w:t>
      </w:r>
      <w:r w:rsidRPr="002A2936">
        <w:rPr>
          <w:rFonts w:eastAsiaTheme="minorEastAsia"/>
        </w:rPr>
        <w:t xml:space="preserve"> </w:t>
      </w:r>
      <w:proofErr w:type="spellStart"/>
      <w:r w:rsidRPr="002A2936">
        <w:rPr>
          <w:rFonts w:eastAsiaTheme="minorEastAsia"/>
        </w:rPr>
        <w:t>Hartert</w:t>
      </w:r>
      <w:proofErr w:type="spellEnd"/>
      <w:r w:rsidRPr="002A2936">
        <w:rPr>
          <w:rFonts w:eastAsiaTheme="minorEastAsia"/>
        </w:rPr>
        <w:t xml:space="preserve">). </w:t>
      </w:r>
      <w:r w:rsidRPr="00134F22">
        <w:rPr>
          <w:rFonts w:eastAsiaTheme="minorEastAsia"/>
          <w:i/>
        </w:rPr>
        <w:t>Ethology, 36,</w:t>
      </w:r>
      <w:r w:rsidRPr="002A2936">
        <w:rPr>
          <w:rFonts w:eastAsiaTheme="minorEastAsia"/>
        </w:rPr>
        <w:t xml:space="preserve"> 1–36.</w:t>
      </w:r>
    </w:p>
    <w:p w14:paraId="002970C0" w14:textId="4E8908C2" w:rsidR="00AA4129" w:rsidRPr="00AA4129" w:rsidRDefault="00AA4129" w:rsidP="00155C55">
      <w:pPr>
        <w:pStyle w:val="Bibliography"/>
        <w:spacing w:after="200"/>
        <w:ind w:left="360" w:hanging="360"/>
        <w:contextualSpacing/>
        <w:rPr>
          <w:rFonts w:eastAsiaTheme="minorEastAsia"/>
        </w:rPr>
      </w:pPr>
      <w:r w:rsidRPr="00AA4129">
        <w:rPr>
          <w:rFonts w:eastAsiaTheme="minorEastAsia"/>
        </w:rPr>
        <w:t xml:space="preserve">McCowan, B., Doyle, L. R., &amp; </w:t>
      </w:r>
      <w:proofErr w:type="spellStart"/>
      <w:r w:rsidRPr="00AA4129">
        <w:rPr>
          <w:rFonts w:eastAsiaTheme="minorEastAsia"/>
        </w:rPr>
        <w:t>Hanser</w:t>
      </w:r>
      <w:proofErr w:type="spellEnd"/>
      <w:r w:rsidRPr="00AA4129">
        <w:rPr>
          <w:rFonts w:eastAsiaTheme="minorEastAsia"/>
        </w:rPr>
        <w:t xml:space="preserve">, S. F. </w:t>
      </w:r>
      <w:r w:rsidR="0011463F">
        <w:rPr>
          <w:rFonts w:eastAsiaTheme="minorEastAsia"/>
        </w:rPr>
        <w:t>(</w:t>
      </w:r>
      <w:r w:rsidRPr="00AA4129">
        <w:rPr>
          <w:rFonts w:eastAsiaTheme="minorEastAsia"/>
        </w:rPr>
        <w:t>2002</w:t>
      </w:r>
      <w:r w:rsidR="0011463F">
        <w:rPr>
          <w:rFonts w:eastAsiaTheme="minorEastAsia"/>
        </w:rPr>
        <w:t>)</w:t>
      </w:r>
      <w:r w:rsidRPr="00AA4129">
        <w:rPr>
          <w:rFonts w:eastAsiaTheme="minorEastAsia"/>
        </w:rPr>
        <w:t>. Using information theory to assess the diversity, complexity, and development of communicative repertoires.</w:t>
      </w:r>
      <w:r>
        <w:rPr>
          <w:rFonts w:eastAsiaTheme="minorEastAsia"/>
        </w:rPr>
        <w:t xml:space="preserve"> </w:t>
      </w:r>
      <w:r w:rsidRPr="00AA4129">
        <w:rPr>
          <w:rFonts w:eastAsiaTheme="minorEastAsia"/>
          <w:i/>
        </w:rPr>
        <w:t>Journal of Comparative Psychology, 116</w:t>
      </w:r>
      <w:r>
        <w:rPr>
          <w:rFonts w:eastAsiaTheme="minorEastAsia"/>
        </w:rPr>
        <w:t>, 166–172.</w:t>
      </w:r>
    </w:p>
    <w:p w14:paraId="58DE63CB" w14:textId="59A0C421"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(1989). Correlates of male mating success in a lekking bird with male-male cooperation.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37</w:t>
      </w:r>
      <w:r w:rsidRPr="002A2936">
        <w:rPr>
          <w:rFonts w:eastAsiaTheme="minorEastAsia"/>
        </w:rPr>
        <w:t>, 1007–1022.</w:t>
      </w:r>
    </w:p>
    <w:p w14:paraId="66A7431A" w14:textId="49629D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(2007). Predicting fate from early connectivity in a social network. </w:t>
      </w:r>
      <w:r w:rsidRPr="00134F22">
        <w:rPr>
          <w:rFonts w:eastAsiaTheme="minorEastAsia"/>
          <w:i/>
        </w:rPr>
        <w:t>Proceedings of the National Academy of Sciences, 104</w:t>
      </w:r>
      <w:r w:rsidRPr="002A2936">
        <w:rPr>
          <w:rFonts w:eastAsiaTheme="minorEastAsia"/>
        </w:rPr>
        <w:t>, 10910–10914.</w:t>
      </w:r>
    </w:p>
    <w:p w14:paraId="39C62CEA" w14:textId="36FD612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(2010). A </w:t>
      </w:r>
      <w:r w:rsidR="00654840" w:rsidRPr="002A2936">
        <w:rPr>
          <w:rFonts w:eastAsiaTheme="minorEastAsia"/>
        </w:rPr>
        <w:t xml:space="preserve">spatial dance to the music of time in the leks </w:t>
      </w:r>
      <w:r w:rsidRPr="002A2936">
        <w:rPr>
          <w:rFonts w:eastAsiaTheme="minorEastAsia"/>
        </w:rPr>
        <w:t xml:space="preserve">of Long-Tailed Manakins. </w:t>
      </w:r>
      <w:r w:rsidRPr="00134F22">
        <w:rPr>
          <w:rFonts w:eastAsiaTheme="minorEastAsia"/>
          <w:i/>
        </w:rPr>
        <w:t xml:space="preserve">Advances in the Study of </w:t>
      </w:r>
      <w:proofErr w:type="spellStart"/>
      <w:r w:rsidR="004E5018">
        <w:rPr>
          <w:rFonts w:eastAsiaTheme="minorEastAsia"/>
          <w:i/>
        </w:rPr>
        <w:t>Behaviour</w:t>
      </w:r>
      <w:proofErr w:type="spellEnd"/>
      <w:r w:rsidRPr="00134F22">
        <w:rPr>
          <w:rFonts w:eastAsiaTheme="minorEastAsia"/>
          <w:i/>
        </w:rPr>
        <w:t xml:space="preserve"> 42</w:t>
      </w:r>
      <w:r w:rsidR="00134F22">
        <w:rPr>
          <w:rFonts w:eastAsiaTheme="minorEastAsia"/>
        </w:rPr>
        <w:t>,</w:t>
      </w:r>
      <w:r w:rsidRPr="002A2936">
        <w:rPr>
          <w:rFonts w:eastAsiaTheme="minorEastAsia"/>
        </w:rPr>
        <w:t xml:space="preserve"> 55–81.</w:t>
      </w:r>
    </w:p>
    <w:p w14:paraId="02B5D924" w14:textId="7A8B1B1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Hobson, E. A. (2018). Edge weight variance: population genetic metrics for social network analysis.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136</w:t>
      </w:r>
      <w:r w:rsidRPr="002A2936">
        <w:rPr>
          <w:rFonts w:eastAsiaTheme="minorEastAsia"/>
        </w:rPr>
        <w:t>, 239–250.</w:t>
      </w:r>
    </w:p>
    <w:p w14:paraId="1557DC2C" w14:textId="4842BEFD"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McDonald, D. B., &amp; Potts, W. K. (1994). Cooperative </w:t>
      </w:r>
      <w:r w:rsidR="00134F22">
        <w:rPr>
          <w:rFonts w:eastAsiaTheme="minorEastAsia"/>
        </w:rPr>
        <w:t>d</w:t>
      </w:r>
      <w:r w:rsidRPr="002A2936">
        <w:rPr>
          <w:rFonts w:eastAsiaTheme="minorEastAsia"/>
        </w:rPr>
        <w:t xml:space="preserve">isplay and </w:t>
      </w:r>
      <w:r w:rsidR="00134F22">
        <w:rPr>
          <w:rFonts w:eastAsiaTheme="minorEastAsia"/>
        </w:rPr>
        <w:t>r</w:t>
      </w:r>
      <w:r w:rsidRPr="002A2936">
        <w:rPr>
          <w:rFonts w:eastAsiaTheme="minorEastAsia"/>
        </w:rPr>
        <w:t xml:space="preserve">elatedness </w:t>
      </w:r>
      <w:r w:rsidR="00134F22" w:rsidRPr="002A2936">
        <w:rPr>
          <w:rFonts w:eastAsiaTheme="minorEastAsia"/>
        </w:rPr>
        <w:t>among males in a lek-mating bird</w:t>
      </w:r>
      <w:r w:rsidRPr="002A2936">
        <w:rPr>
          <w:rFonts w:eastAsiaTheme="minorEastAsia"/>
        </w:rPr>
        <w:t xml:space="preserve">. </w:t>
      </w:r>
      <w:r w:rsidRPr="00134F22">
        <w:rPr>
          <w:rFonts w:eastAsiaTheme="minorEastAsia"/>
          <w:i/>
        </w:rPr>
        <w:t>Science, 266</w:t>
      </w:r>
      <w:r w:rsidRPr="002A2936">
        <w:rPr>
          <w:rFonts w:eastAsiaTheme="minorEastAsia"/>
        </w:rPr>
        <w:t>, 1030–1032.</w:t>
      </w:r>
    </w:p>
    <w:p w14:paraId="5B923369" w14:textId="2C7C966E" w:rsidR="00A017AA" w:rsidRPr="002A2936" w:rsidRDefault="00A017AA" w:rsidP="00155C55">
      <w:pPr>
        <w:pStyle w:val="Bibliography"/>
        <w:spacing w:after="200"/>
        <w:ind w:left="360" w:hanging="360"/>
        <w:contextualSpacing/>
        <w:rPr>
          <w:rFonts w:eastAsiaTheme="minorEastAsia"/>
        </w:rPr>
      </w:pPr>
      <w:r w:rsidRPr="002A2936">
        <w:rPr>
          <w:rFonts w:eastAsiaTheme="minorEastAsia"/>
        </w:rPr>
        <w:t xml:space="preserve">McDonald, D. B., &amp; Shizuka, D. (2013). Comparative transitive and temporal orderliness in dominance networks. </w:t>
      </w:r>
      <w:proofErr w:type="spellStart"/>
      <w:r w:rsidR="004E5018">
        <w:rPr>
          <w:rFonts w:eastAsiaTheme="minorEastAsia"/>
          <w:i/>
        </w:rPr>
        <w:t>Behaviour</w:t>
      </w:r>
      <w:r w:rsidRPr="00134F22">
        <w:rPr>
          <w:rFonts w:eastAsiaTheme="minorEastAsia"/>
          <w:i/>
        </w:rPr>
        <w:t>al</w:t>
      </w:r>
      <w:proofErr w:type="spellEnd"/>
      <w:r w:rsidRPr="00134F22">
        <w:rPr>
          <w:rFonts w:eastAsiaTheme="minorEastAsia"/>
          <w:i/>
        </w:rPr>
        <w:t xml:space="preserve"> Ecology 24</w:t>
      </w:r>
      <w:r w:rsidR="00134F22">
        <w:rPr>
          <w:rFonts w:eastAsiaTheme="minorEastAsia"/>
        </w:rPr>
        <w:t>,</w:t>
      </w:r>
      <w:r w:rsidRPr="002A2936">
        <w:rPr>
          <w:rFonts w:eastAsiaTheme="minorEastAsia"/>
        </w:rPr>
        <w:t xml:space="preserve"> 511-520.  </w:t>
      </w:r>
    </w:p>
    <w:p w14:paraId="66A65043" w14:textId="54C59F93"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Miles, M. C., &amp; </w:t>
      </w:r>
      <w:proofErr w:type="spellStart"/>
      <w:r w:rsidRPr="002A2936">
        <w:rPr>
          <w:rFonts w:eastAsiaTheme="minorEastAsia"/>
        </w:rPr>
        <w:t>Fuxjager</w:t>
      </w:r>
      <w:proofErr w:type="spellEnd"/>
      <w:r w:rsidRPr="002A2936">
        <w:rPr>
          <w:rFonts w:eastAsiaTheme="minorEastAsia"/>
        </w:rPr>
        <w:t xml:space="preserve">, M. J. (2018). Synergistic selection regimens drive the evolution of display complexity in birds of paradise. </w:t>
      </w:r>
      <w:r w:rsidRPr="00134F22">
        <w:rPr>
          <w:rFonts w:eastAsiaTheme="minorEastAsia"/>
          <w:i/>
        </w:rPr>
        <w:t>Journal of Animal Ecology, 87</w:t>
      </w:r>
      <w:r w:rsidRPr="002A2936">
        <w:rPr>
          <w:rFonts w:eastAsiaTheme="minorEastAsia"/>
        </w:rPr>
        <w:t>, 1149–1159.</w:t>
      </w:r>
    </w:p>
    <w:p w14:paraId="156207BD" w14:textId="1DE8005A"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Miller, E.H. </w:t>
      </w:r>
      <w:r w:rsidR="0011463F">
        <w:rPr>
          <w:rFonts w:eastAsiaTheme="minorEastAsia"/>
        </w:rPr>
        <w:t>(</w:t>
      </w:r>
      <w:r w:rsidRPr="002A2936">
        <w:rPr>
          <w:rFonts w:eastAsiaTheme="minorEastAsia"/>
        </w:rPr>
        <w:t>1988</w:t>
      </w:r>
      <w:r w:rsidR="0011463F">
        <w:rPr>
          <w:rFonts w:eastAsiaTheme="minorEastAsia"/>
        </w:rPr>
        <w:t>)</w:t>
      </w:r>
      <w:r w:rsidRPr="002A2936">
        <w:rPr>
          <w:rFonts w:eastAsiaTheme="minorEastAsia"/>
        </w:rPr>
        <w:t xml:space="preserve">. Description of bird </w:t>
      </w:r>
      <w:proofErr w:type="spellStart"/>
      <w:r w:rsidR="004E5018">
        <w:rPr>
          <w:rFonts w:eastAsiaTheme="minorEastAsia"/>
        </w:rPr>
        <w:t>behaviour</w:t>
      </w:r>
      <w:proofErr w:type="spellEnd"/>
      <w:r w:rsidRPr="002A2936">
        <w:rPr>
          <w:rFonts w:eastAsiaTheme="minorEastAsia"/>
        </w:rPr>
        <w:t xml:space="preserve"> for comparative purposes. </w:t>
      </w:r>
      <w:r w:rsidRPr="00134F22">
        <w:rPr>
          <w:rFonts w:eastAsiaTheme="minorEastAsia"/>
          <w:i/>
        </w:rPr>
        <w:t>Curr</w:t>
      </w:r>
      <w:r w:rsidR="00134F22" w:rsidRPr="00134F22">
        <w:rPr>
          <w:rFonts w:eastAsiaTheme="minorEastAsia"/>
          <w:i/>
        </w:rPr>
        <w:t>ent</w:t>
      </w:r>
      <w:r w:rsidRPr="00134F22">
        <w:rPr>
          <w:rFonts w:eastAsiaTheme="minorEastAsia"/>
          <w:i/>
        </w:rPr>
        <w:t xml:space="preserve"> Ornith</w:t>
      </w:r>
      <w:r w:rsidR="00134F22" w:rsidRPr="00134F22">
        <w:rPr>
          <w:rFonts w:eastAsiaTheme="minorEastAsia"/>
          <w:i/>
        </w:rPr>
        <w:t>ology,</w:t>
      </w:r>
      <w:r w:rsidRPr="00134F22">
        <w:rPr>
          <w:rFonts w:eastAsiaTheme="minorEastAsia"/>
          <w:i/>
        </w:rPr>
        <w:t xml:space="preserve"> 5</w:t>
      </w:r>
      <w:r w:rsidR="00134F22">
        <w:rPr>
          <w:rFonts w:eastAsiaTheme="minorEastAsia"/>
        </w:rPr>
        <w:t>,</w:t>
      </w:r>
      <w:r w:rsidRPr="002A2936">
        <w:rPr>
          <w:rFonts w:eastAsiaTheme="minorEastAsia"/>
        </w:rPr>
        <w:t xml:space="preserve"> 347</w:t>
      </w:r>
      <w:r w:rsidR="00134F22">
        <w:rPr>
          <w:rFonts w:eastAsiaTheme="minorEastAsia"/>
        </w:rPr>
        <w:t>–</w:t>
      </w:r>
      <w:r w:rsidRPr="002A2936">
        <w:rPr>
          <w:rFonts w:eastAsiaTheme="minorEastAsia"/>
        </w:rPr>
        <w:t>394.</w:t>
      </w:r>
    </w:p>
    <w:p w14:paraId="15079188" w14:textId="40E6527A" w:rsidR="00987CB2" w:rsidRPr="002A2936" w:rsidRDefault="00987CB2" w:rsidP="00155C55">
      <w:pPr>
        <w:pStyle w:val="Bibliography"/>
        <w:spacing w:after="200"/>
        <w:ind w:left="360" w:hanging="360"/>
        <w:contextualSpacing/>
        <w:rPr>
          <w:rFonts w:eastAsiaTheme="minorEastAsia"/>
        </w:rPr>
      </w:pPr>
      <w:r w:rsidRPr="002A2936">
        <w:rPr>
          <w:rFonts w:eastAsiaTheme="minorEastAsia"/>
        </w:rPr>
        <w:t xml:space="preserve">Morales-Betancourt, J.A., &amp; </w:t>
      </w:r>
      <w:proofErr w:type="spellStart"/>
      <w:r w:rsidRPr="002A2936">
        <w:rPr>
          <w:rFonts w:eastAsiaTheme="minorEastAsia"/>
        </w:rPr>
        <w:t>Castaño</w:t>
      </w:r>
      <w:proofErr w:type="spellEnd"/>
      <w:r w:rsidRPr="002A2936">
        <w:rPr>
          <w:rFonts w:eastAsiaTheme="minorEastAsia"/>
        </w:rPr>
        <w:t xml:space="preserve">-Villa, G.J. </w:t>
      </w:r>
      <w:r w:rsidR="002A2936">
        <w:rPr>
          <w:rFonts w:eastAsiaTheme="minorEastAsia"/>
        </w:rPr>
        <w:t xml:space="preserve">(2018). </w:t>
      </w:r>
      <w:r w:rsidRPr="002A2936">
        <w:rPr>
          <w:rFonts w:eastAsiaTheme="minorEastAsia"/>
        </w:rPr>
        <w:t xml:space="preserve">Males in </w:t>
      </w:r>
      <w:r w:rsidR="002A2936" w:rsidRPr="002A2936">
        <w:rPr>
          <w:rFonts w:eastAsiaTheme="minorEastAsia"/>
        </w:rPr>
        <w:t>seemingly female-like plumage do not mimic females.</w:t>
      </w:r>
      <w:r w:rsidR="002A2936">
        <w:rPr>
          <w:rFonts w:eastAsiaTheme="minorEastAsia"/>
        </w:rPr>
        <w:t xml:space="preserve"> </w:t>
      </w:r>
      <w:r w:rsidR="002A2936" w:rsidRPr="00134F22">
        <w:rPr>
          <w:rFonts w:eastAsiaTheme="minorEastAsia"/>
          <w:i/>
        </w:rPr>
        <w:t>J</w:t>
      </w:r>
      <w:r w:rsidR="00134F22" w:rsidRPr="00134F22">
        <w:rPr>
          <w:rFonts w:eastAsiaTheme="minorEastAsia"/>
          <w:i/>
        </w:rPr>
        <w:t>ournal of</w:t>
      </w:r>
      <w:r w:rsidR="002A2936" w:rsidRPr="00134F22">
        <w:rPr>
          <w:rFonts w:eastAsiaTheme="minorEastAsia"/>
          <w:i/>
        </w:rPr>
        <w:t xml:space="preserve"> Avian Biology</w:t>
      </w:r>
      <w:r w:rsidR="00134F22" w:rsidRPr="00134F22">
        <w:rPr>
          <w:rFonts w:eastAsiaTheme="minorEastAsia"/>
          <w:i/>
        </w:rPr>
        <w:t>,</w:t>
      </w:r>
      <w:r w:rsidR="002A2936" w:rsidRPr="00134F22">
        <w:rPr>
          <w:rFonts w:eastAsiaTheme="minorEastAsia"/>
          <w:i/>
        </w:rPr>
        <w:t xml:space="preserve"> e01467</w:t>
      </w:r>
      <w:r w:rsidR="002A2936">
        <w:rPr>
          <w:rFonts w:eastAsiaTheme="minorEastAsia"/>
        </w:rPr>
        <w:t xml:space="preserve">. </w:t>
      </w:r>
    </w:p>
    <w:p w14:paraId="55E2F5E0" w14:textId="3FC051B6" w:rsidR="00655342" w:rsidRDefault="00655342" w:rsidP="00155C55">
      <w:pPr>
        <w:pStyle w:val="Bibliography"/>
        <w:spacing w:after="200"/>
        <w:ind w:left="360" w:hanging="360"/>
        <w:contextualSpacing/>
        <w:rPr>
          <w:rFonts w:eastAsiaTheme="minorEastAsia"/>
        </w:rPr>
      </w:pPr>
      <w:r w:rsidRPr="002A2936">
        <w:rPr>
          <w:rFonts w:eastAsiaTheme="minorEastAsia"/>
        </w:rPr>
        <w:t xml:space="preserve">Muller, Z., Cantor, </w:t>
      </w:r>
      <w:r w:rsidR="00134F22">
        <w:rPr>
          <w:rFonts w:eastAsiaTheme="minorEastAsia"/>
        </w:rPr>
        <w:t xml:space="preserve">M., </w:t>
      </w:r>
      <w:r w:rsidRPr="002A2936">
        <w:rPr>
          <w:rFonts w:eastAsiaTheme="minorEastAsia"/>
        </w:rPr>
        <w:t xml:space="preserve">I.C. Cuthill, </w:t>
      </w:r>
      <w:r w:rsidR="00134F22">
        <w:rPr>
          <w:rFonts w:eastAsiaTheme="minorEastAsia"/>
        </w:rPr>
        <w:t>I. C., &amp;</w:t>
      </w:r>
      <w:r w:rsidRPr="002A2936">
        <w:rPr>
          <w:rFonts w:eastAsiaTheme="minorEastAsia"/>
        </w:rPr>
        <w:t xml:space="preserve"> Harris</w:t>
      </w:r>
      <w:r w:rsidR="00134F22">
        <w:rPr>
          <w:rFonts w:eastAsiaTheme="minorEastAsia"/>
        </w:rPr>
        <w:t>, S</w:t>
      </w:r>
      <w:r w:rsidRPr="002A2936">
        <w:rPr>
          <w:rFonts w:eastAsiaTheme="minorEastAsia"/>
        </w:rPr>
        <w:t xml:space="preserve">. </w:t>
      </w:r>
      <w:r w:rsidR="0011463F">
        <w:rPr>
          <w:rFonts w:eastAsiaTheme="minorEastAsia"/>
        </w:rPr>
        <w:t>(</w:t>
      </w:r>
      <w:r w:rsidRPr="002A2936">
        <w:rPr>
          <w:rFonts w:eastAsiaTheme="minorEastAsia"/>
        </w:rPr>
        <w:t>2018</w:t>
      </w:r>
      <w:r w:rsidR="0011463F">
        <w:rPr>
          <w:rFonts w:eastAsiaTheme="minorEastAsia"/>
        </w:rPr>
        <w:t>)</w:t>
      </w:r>
      <w:r w:rsidRPr="002A2936">
        <w:rPr>
          <w:rFonts w:eastAsiaTheme="minorEastAsia"/>
        </w:rPr>
        <w:t xml:space="preserve">. Giraffe social preferences are context dependent. </w:t>
      </w:r>
      <w:r w:rsidRPr="00134F22">
        <w:rPr>
          <w:rFonts w:eastAsiaTheme="minorEastAsia"/>
          <w:i/>
        </w:rPr>
        <w:t xml:space="preserve">Animal </w:t>
      </w:r>
      <w:proofErr w:type="spellStart"/>
      <w:r w:rsidRPr="00134F22">
        <w:rPr>
          <w:rFonts w:eastAsiaTheme="minorEastAsia"/>
          <w:i/>
        </w:rPr>
        <w:t>Behaviour</w:t>
      </w:r>
      <w:proofErr w:type="spellEnd"/>
      <w:r w:rsidRPr="00134F22">
        <w:rPr>
          <w:rFonts w:eastAsiaTheme="minorEastAsia"/>
          <w:i/>
        </w:rPr>
        <w:t xml:space="preserve"> 146</w:t>
      </w:r>
      <w:r w:rsidR="00134F22">
        <w:rPr>
          <w:rFonts w:eastAsiaTheme="minorEastAsia"/>
        </w:rPr>
        <w:t>,</w:t>
      </w:r>
      <w:r w:rsidRPr="002A2936">
        <w:rPr>
          <w:rFonts w:eastAsiaTheme="minorEastAsia"/>
        </w:rPr>
        <w:t xml:space="preserve"> 37–49. </w:t>
      </w:r>
    </w:p>
    <w:p w14:paraId="1036C779" w14:textId="1B012C99" w:rsidR="00AD789E" w:rsidRPr="00AD789E" w:rsidRDefault="00AD789E" w:rsidP="00155C55">
      <w:pPr>
        <w:pStyle w:val="Bibliography"/>
        <w:spacing w:after="200"/>
        <w:ind w:left="360" w:hanging="360"/>
        <w:contextualSpacing/>
        <w:rPr>
          <w:rFonts w:eastAsiaTheme="minorEastAsia"/>
        </w:rPr>
      </w:pPr>
      <w:r w:rsidRPr="00AD789E">
        <w:rPr>
          <w:rFonts w:eastAsiaTheme="minorEastAsia"/>
        </w:rPr>
        <w:t>Nelson, X</w:t>
      </w:r>
      <w:r>
        <w:rPr>
          <w:rFonts w:eastAsiaTheme="minorEastAsia"/>
        </w:rPr>
        <w:t>.</w:t>
      </w:r>
      <w:r w:rsidR="00134F22">
        <w:rPr>
          <w:rFonts w:eastAsiaTheme="minorEastAsia"/>
        </w:rPr>
        <w:t xml:space="preserve"> </w:t>
      </w:r>
      <w:r w:rsidRPr="00AD789E">
        <w:rPr>
          <w:rFonts w:eastAsiaTheme="minorEastAsia"/>
        </w:rPr>
        <w:t xml:space="preserve">J., Wilson, </w:t>
      </w:r>
      <w:r>
        <w:rPr>
          <w:rFonts w:eastAsiaTheme="minorEastAsia"/>
        </w:rPr>
        <w:t>D.</w:t>
      </w:r>
      <w:r w:rsidR="00134F22">
        <w:rPr>
          <w:rFonts w:eastAsiaTheme="minorEastAsia"/>
        </w:rPr>
        <w:t xml:space="preserve"> </w:t>
      </w:r>
      <w:r>
        <w:rPr>
          <w:rFonts w:eastAsiaTheme="minorEastAsia"/>
        </w:rPr>
        <w:t xml:space="preserve">R., &amp; </w:t>
      </w:r>
      <w:r w:rsidRPr="00AD789E">
        <w:rPr>
          <w:rFonts w:eastAsiaTheme="minorEastAsia"/>
        </w:rPr>
        <w:t>Evans</w:t>
      </w:r>
      <w:r>
        <w:rPr>
          <w:rFonts w:eastAsiaTheme="minorEastAsia"/>
        </w:rPr>
        <w:t>, C.</w:t>
      </w:r>
      <w:r w:rsidR="00134F22">
        <w:rPr>
          <w:rFonts w:eastAsiaTheme="minorEastAsia"/>
        </w:rPr>
        <w:t xml:space="preserve"> </w:t>
      </w:r>
      <w:r>
        <w:rPr>
          <w:rFonts w:eastAsiaTheme="minorEastAsia"/>
        </w:rPr>
        <w:t>S.</w:t>
      </w:r>
      <w:r w:rsidRPr="00AD789E">
        <w:rPr>
          <w:rFonts w:eastAsiaTheme="minorEastAsia"/>
        </w:rPr>
        <w:t xml:space="preserve"> </w:t>
      </w:r>
      <w:r w:rsidR="0011463F">
        <w:rPr>
          <w:rFonts w:eastAsiaTheme="minorEastAsia"/>
        </w:rPr>
        <w:t>(</w:t>
      </w:r>
      <w:r w:rsidRPr="00AD789E">
        <w:rPr>
          <w:rFonts w:eastAsiaTheme="minorEastAsia"/>
        </w:rPr>
        <w:t>2008</w:t>
      </w:r>
      <w:r w:rsidR="0011463F">
        <w:rPr>
          <w:rFonts w:eastAsiaTheme="minorEastAsia"/>
        </w:rPr>
        <w:t>)</w:t>
      </w:r>
      <w:r w:rsidRPr="00AD789E">
        <w:rPr>
          <w:rFonts w:eastAsiaTheme="minorEastAsia"/>
        </w:rPr>
        <w:t xml:space="preserve">. </w:t>
      </w:r>
      <w:proofErr w:type="spellStart"/>
      <w:r w:rsidR="004E5018">
        <w:rPr>
          <w:rFonts w:eastAsiaTheme="minorEastAsia"/>
        </w:rPr>
        <w:t>Behaviour</w:t>
      </w:r>
      <w:r w:rsidRPr="00AD789E">
        <w:rPr>
          <w:rFonts w:eastAsiaTheme="minorEastAsia"/>
        </w:rPr>
        <w:t>al</w:t>
      </w:r>
      <w:proofErr w:type="spellEnd"/>
      <w:r w:rsidRPr="00AD789E">
        <w:rPr>
          <w:rFonts w:eastAsiaTheme="minorEastAsia"/>
        </w:rPr>
        <w:t xml:space="preserve"> syndromes in stable social groups: an artifact of external constraints? </w:t>
      </w:r>
      <w:r w:rsidRPr="009502AB">
        <w:rPr>
          <w:rFonts w:eastAsiaTheme="minorEastAsia"/>
          <w:i/>
        </w:rPr>
        <w:t>Ethology</w:t>
      </w:r>
      <w:r w:rsidR="00134F22" w:rsidRPr="009502AB">
        <w:rPr>
          <w:rFonts w:eastAsiaTheme="minorEastAsia"/>
        </w:rPr>
        <w:t>,</w:t>
      </w:r>
      <w:r w:rsidRPr="009502AB">
        <w:rPr>
          <w:rFonts w:eastAsiaTheme="minorEastAsia"/>
        </w:rPr>
        <w:t xml:space="preserve"> 114</w:t>
      </w:r>
      <w:r w:rsidR="00134F22">
        <w:rPr>
          <w:rFonts w:eastAsiaTheme="minorEastAsia"/>
        </w:rPr>
        <w:t>,</w:t>
      </w:r>
      <w:r w:rsidRPr="00AD789E">
        <w:rPr>
          <w:rFonts w:eastAsiaTheme="minorEastAsia"/>
        </w:rPr>
        <w:t xml:space="preserve"> 1154–</w:t>
      </w:r>
      <w:r w:rsidR="00134F22">
        <w:rPr>
          <w:rFonts w:eastAsiaTheme="minorEastAsia"/>
        </w:rPr>
        <w:t>11</w:t>
      </w:r>
      <w:r w:rsidRPr="00AD789E">
        <w:rPr>
          <w:rFonts w:eastAsiaTheme="minorEastAsia"/>
        </w:rPr>
        <w:t xml:space="preserve">65. </w:t>
      </w:r>
    </w:p>
    <w:p w14:paraId="6CCF98A0" w14:textId="271A30F1"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Nooker</w:t>
      </w:r>
      <w:proofErr w:type="spellEnd"/>
      <w:r w:rsidRPr="002A2936">
        <w:rPr>
          <w:rFonts w:eastAsiaTheme="minorEastAsia"/>
        </w:rPr>
        <w:t xml:space="preserve">, J. K., &amp; </w:t>
      </w:r>
      <w:proofErr w:type="spellStart"/>
      <w:r w:rsidRPr="002A2936">
        <w:rPr>
          <w:rFonts w:eastAsiaTheme="minorEastAsia"/>
        </w:rPr>
        <w:t>Sandercock</w:t>
      </w:r>
      <w:proofErr w:type="spellEnd"/>
      <w:r w:rsidRPr="002A2936">
        <w:rPr>
          <w:rFonts w:eastAsiaTheme="minorEastAsia"/>
        </w:rPr>
        <w:t>, B. K. (2008). Phenotypic correlates and survival consequences of male mating success in lek-mating greater prairie-chickens (</w:t>
      </w:r>
      <w:r w:rsidRPr="009E1D63">
        <w:rPr>
          <w:rFonts w:eastAsiaTheme="minorEastAsia"/>
          <w:i/>
        </w:rPr>
        <w:t xml:space="preserve">Tympanuchus </w:t>
      </w:r>
      <w:proofErr w:type="spellStart"/>
      <w:r w:rsidRPr="009E1D63">
        <w:rPr>
          <w:rFonts w:eastAsiaTheme="minorEastAsia"/>
          <w:i/>
        </w:rPr>
        <w:t>cupido</w:t>
      </w:r>
      <w:proofErr w:type="spellEnd"/>
      <w:r w:rsidRPr="002A2936">
        <w:rPr>
          <w:rFonts w:eastAsiaTheme="minorEastAsia"/>
        </w:rPr>
        <w:t xml:space="preserve">). </w:t>
      </w:r>
      <w:proofErr w:type="spellStart"/>
      <w:r w:rsidR="004E5018">
        <w:rPr>
          <w:rFonts w:eastAsiaTheme="minorEastAsia"/>
          <w:i/>
        </w:rPr>
        <w:t>Behaviour</w:t>
      </w:r>
      <w:r w:rsidRPr="00134F22">
        <w:rPr>
          <w:rFonts w:eastAsiaTheme="minorEastAsia"/>
          <w:i/>
        </w:rPr>
        <w:t>al</w:t>
      </w:r>
      <w:proofErr w:type="spellEnd"/>
      <w:r w:rsidRPr="00134F22">
        <w:rPr>
          <w:rFonts w:eastAsiaTheme="minorEastAsia"/>
          <w:i/>
        </w:rPr>
        <w:t xml:space="preserve"> Ecology </w:t>
      </w:r>
      <w:r w:rsidR="007B209E">
        <w:rPr>
          <w:rFonts w:eastAsiaTheme="minorEastAsia"/>
          <w:i/>
        </w:rPr>
        <w:t>&amp;</w:t>
      </w:r>
      <w:r w:rsidRPr="00134F22">
        <w:rPr>
          <w:rFonts w:eastAsiaTheme="minorEastAsia"/>
          <w:i/>
        </w:rPr>
        <w:t xml:space="preserve"> Sociobiology, 62</w:t>
      </w:r>
      <w:r w:rsidR="00134F22">
        <w:rPr>
          <w:rFonts w:eastAsiaTheme="minorEastAsia"/>
        </w:rPr>
        <w:t>,</w:t>
      </w:r>
      <w:r w:rsidRPr="002A2936">
        <w:rPr>
          <w:rFonts w:eastAsiaTheme="minorEastAsia"/>
        </w:rPr>
        <w:t xml:space="preserve"> 1377–1388. </w:t>
      </w:r>
    </w:p>
    <w:p w14:paraId="731F3074" w14:textId="5069421B"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lastRenderedPageBreak/>
        <w:t>Ooms</w:t>
      </w:r>
      <w:proofErr w:type="spellEnd"/>
      <w:r w:rsidRPr="002A2936">
        <w:rPr>
          <w:rFonts w:eastAsiaTheme="minorEastAsia"/>
        </w:rPr>
        <w:t xml:space="preserve">, J., &amp; Google, Inc. (2018). </w:t>
      </w:r>
      <w:proofErr w:type="spellStart"/>
      <w:r w:rsidRPr="002A2936">
        <w:rPr>
          <w:rFonts w:eastAsiaTheme="minorEastAsia"/>
        </w:rPr>
        <w:t>brotli</w:t>
      </w:r>
      <w:proofErr w:type="spellEnd"/>
      <w:r w:rsidRPr="002A2936">
        <w:rPr>
          <w:rFonts w:eastAsiaTheme="minorEastAsia"/>
        </w:rPr>
        <w:t>: A compression format optimized for the web. R package version 1.2. https://CRAN.R-project.org/package=brotli</w:t>
      </w:r>
    </w:p>
    <w:p w14:paraId="0E92B593" w14:textId="51970353"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Palmero</w:t>
      </w:r>
      <w:proofErr w:type="spellEnd"/>
      <w:r w:rsidRPr="002A2936">
        <w:rPr>
          <w:rFonts w:eastAsiaTheme="minorEastAsia"/>
        </w:rPr>
        <w:t xml:space="preserve">, A. M., </w:t>
      </w:r>
      <w:proofErr w:type="spellStart"/>
      <w:r w:rsidRPr="002A2936">
        <w:rPr>
          <w:rFonts w:eastAsiaTheme="minorEastAsia"/>
        </w:rPr>
        <w:t>Espelosín</w:t>
      </w:r>
      <w:proofErr w:type="spellEnd"/>
      <w:r w:rsidRPr="002A2936">
        <w:rPr>
          <w:rFonts w:eastAsiaTheme="minorEastAsia"/>
        </w:rPr>
        <w:t xml:space="preserve">, J., </w:t>
      </w:r>
      <w:proofErr w:type="spellStart"/>
      <w:r w:rsidRPr="002A2936">
        <w:rPr>
          <w:rFonts w:eastAsiaTheme="minorEastAsia"/>
        </w:rPr>
        <w:t>Laiolo</w:t>
      </w:r>
      <w:proofErr w:type="spellEnd"/>
      <w:r w:rsidRPr="002A2936">
        <w:rPr>
          <w:rFonts w:eastAsiaTheme="minorEastAsia"/>
        </w:rPr>
        <w:t xml:space="preserve">, P., &amp; </w:t>
      </w:r>
      <w:proofErr w:type="spellStart"/>
      <w:r w:rsidRPr="002A2936">
        <w:rPr>
          <w:rFonts w:eastAsiaTheme="minorEastAsia"/>
        </w:rPr>
        <w:t>Illera</w:t>
      </w:r>
      <w:proofErr w:type="spellEnd"/>
      <w:r w:rsidRPr="002A2936">
        <w:rPr>
          <w:rFonts w:eastAsiaTheme="minorEastAsia"/>
        </w:rPr>
        <w:t xml:space="preserve">, J. C. (2014). Information theory reveals that individual birds do not alter song complexity when varying song length.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87</w:t>
      </w:r>
      <w:r w:rsidRPr="002A2936">
        <w:rPr>
          <w:rFonts w:eastAsiaTheme="minorEastAsia"/>
        </w:rPr>
        <w:t>, 153–163.</w:t>
      </w:r>
    </w:p>
    <w:p w14:paraId="621C2170" w14:textId="15E3434B"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Patricelli, G. L., &amp; </w:t>
      </w:r>
      <w:proofErr w:type="spellStart"/>
      <w:r w:rsidRPr="002A2936">
        <w:rPr>
          <w:rFonts w:eastAsiaTheme="minorEastAsia"/>
        </w:rPr>
        <w:t>Hebets</w:t>
      </w:r>
      <w:proofErr w:type="spellEnd"/>
      <w:r w:rsidRPr="002A2936">
        <w:rPr>
          <w:rFonts w:eastAsiaTheme="minorEastAsia"/>
        </w:rPr>
        <w:t xml:space="preserve">, E. A. (2016). New dimensions in animal communication: the case for complexity. </w:t>
      </w:r>
      <w:r w:rsidRPr="007B209E">
        <w:rPr>
          <w:rFonts w:eastAsiaTheme="minorEastAsia"/>
          <w:i/>
        </w:rPr>
        <w:t xml:space="preserve">Current Opinion in </w:t>
      </w:r>
      <w:proofErr w:type="spellStart"/>
      <w:r w:rsidR="004E5018">
        <w:rPr>
          <w:rFonts w:eastAsiaTheme="minorEastAsia"/>
          <w:i/>
        </w:rPr>
        <w:t>Behaviour</w:t>
      </w:r>
      <w:r w:rsidRPr="007B209E">
        <w:rPr>
          <w:rFonts w:eastAsiaTheme="minorEastAsia"/>
          <w:i/>
        </w:rPr>
        <w:t>al</w:t>
      </w:r>
      <w:proofErr w:type="spellEnd"/>
      <w:r w:rsidRPr="007B209E">
        <w:rPr>
          <w:rFonts w:eastAsiaTheme="minorEastAsia"/>
          <w:i/>
        </w:rPr>
        <w:t xml:space="preserve"> Sciences, 12</w:t>
      </w:r>
      <w:r w:rsidRPr="002A2936">
        <w:rPr>
          <w:rFonts w:eastAsiaTheme="minorEastAsia"/>
        </w:rPr>
        <w:t>, 80–89.</w:t>
      </w:r>
    </w:p>
    <w:p w14:paraId="46DE926D" w14:textId="4A46C6FE" w:rsidR="00695688" w:rsidRPr="00695688" w:rsidRDefault="00695688" w:rsidP="00155C55">
      <w:pPr>
        <w:pStyle w:val="Bibliography"/>
        <w:spacing w:after="200"/>
        <w:ind w:left="360" w:hanging="360"/>
        <w:contextualSpacing/>
        <w:rPr>
          <w:rFonts w:eastAsiaTheme="minorEastAsia"/>
        </w:rPr>
      </w:pPr>
      <w:r>
        <w:t xml:space="preserve">Patricelli, G. L., Coleman, S. W. &amp; Borgia, G. </w:t>
      </w:r>
      <w:r w:rsidR="003521D9">
        <w:t>(</w:t>
      </w:r>
      <w:r>
        <w:t>2006</w:t>
      </w:r>
      <w:r w:rsidR="003521D9">
        <w:t>)</w:t>
      </w:r>
      <w:r>
        <w:t xml:space="preserve">. Male Satin Bowerbirds, </w:t>
      </w:r>
      <w:proofErr w:type="spellStart"/>
      <w:r w:rsidRPr="00695688">
        <w:rPr>
          <w:i/>
        </w:rPr>
        <w:t>Ptilonorhynchus</w:t>
      </w:r>
      <w:proofErr w:type="spellEnd"/>
      <w:r w:rsidRPr="00695688">
        <w:rPr>
          <w:i/>
        </w:rPr>
        <w:t xml:space="preserve"> violaceus</w:t>
      </w:r>
      <w:r>
        <w:t xml:space="preserve">, adjust their display intensity in response to female startling: an experiment with robotic females. </w:t>
      </w:r>
      <w:r>
        <w:rPr>
          <w:i/>
          <w:iCs/>
        </w:rPr>
        <w:t xml:space="preserve">Animal </w:t>
      </w:r>
      <w:proofErr w:type="spellStart"/>
      <w:r>
        <w:rPr>
          <w:i/>
          <w:iCs/>
        </w:rPr>
        <w:t>Behaviour</w:t>
      </w:r>
      <w:proofErr w:type="spellEnd"/>
      <w:r>
        <w:t xml:space="preserve"> </w:t>
      </w:r>
      <w:proofErr w:type="gramStart"/>
      <w:r>
        <w:t>71,  49</w:t>
      </w:r>
      <w:proofErr w:type="gramEnd"/>
      <w:r>
        <w:t>–59.</w:t>
      </w:r>
    </w:p>
    <w:p w14:paraId="6A72B5D2" w14:textId="760AEE3F"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Pinter-Wollman, N., Hobson, E. A., Smith, J. E., Edelman, A. J., Shizuka, D., de Silva, S., Waters, J. S., Prager, S. D., Sasaki, T., </w:t>
      </w:r>
      <w:proofErr w:type="spellStart"/>
      <w:r w:rsidRPr="002A2936">
        <w:rPr>
          <w:rFonts w:eastAsiaTheme="minorEastAsia"/>
        </w:rPr>
        <w:t>Wittemyer</w:t>
      </w:r>
      <w:proofErr w:type="spellEnd"/>
      <w:r w:rsidRPr="002A2936">
        <w:rPr>
          <w:rFonts w:eastAsiaTheme="minorEastAsia"/>
        </w:rPr>
        <w:t xml:space="preserve">, G., Fewell, J., &amp; McDonald, D. B. (2014). The dynamics of animal social networks: analytical, conceptual, and theoretical advances. </w:t>
      </w:r>
      <w:proofErr w:type="spellStart"/>
      <w:r w:rsidR="004E5018">
        <w:rPr>
          <w:rFonts w:eastAsiaTheme="minorEastAsia"/>
          <w:i/>
        </w:rPr>
        <w:t>Behaviour</w:t>
      </w:r>
      <w:r w:rsidRPr="007B209E">
        <w:rPr>
          <w:rFonts w:eastAsiaTheme="minorEastAsia"/>
          <w:i/>
        </w:rPr>
        <w:t>al</w:t>
      </w:r>
      <w:proofErr w:type="spellEnd"/>
      <w:r w:rsidRPr="007B209E">
        <w:rPr>
          <w:rFonts w:eastAsiaTheme="minorEastAsia"/>
          <w:i/>
        </w:rPr>
        <w:t xml:space="preserve"> Ecology, 25,</w:t>
      </w:r>
      <w:r w:rsidRPr="002A2936">
        <w:rPr>
          <w:rFonts w:eastAsiaTheme="minorEastAsia"/>
        </w:rPr>
        <w:t xml:space="preserve"> 242–255</w:t>
      </w:r>
      <w:r w:rsidR="007B209E">
        <w:rPr>
          <w:rFonts w:eastAsiaTheme="minorEastAsia"/>
        </w:rPr>
        <w:t>.</w:t>
      </w:r>
    </w:p>
    <w:p w14:paraId="4DB63359" w14:textId="46389389"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Potts, W. K. (1984). The chorus-line hypothesis of maneuver coordination in avian flocks. </w:t>
      </w:r>
      <w:r w:rsidRPr="007B209E">
        <w:rPr>
          <w:rFonts w:eastAsiaTheme="minorEastAsia"/>
          <w:i/>
        </w:rPr>
        <w:t>Nature, 309</w:t>
      </w:r>
      <w:r w:rsidRPr="002A2936">
        <w:rPr>
          <w:rFonts w:eastAsiaTheme="minorEastAsia"/>
        </w:rPr>
        <w:t xml:space="preserve">, 344. </w:t>
      </w:r>
    </w:p>
    <w:p w14:paraId="61DCB30C" w14:textId="1745A62E"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Prum, R., &amp; Johnson, A. (1987). Display </w:t>
      </w:r>
      <w:proofErr w:type="spellStart"/>
      <w:r w:rsidR="004E5018">
        <w:rPr>
          <w:rFonts w:eastAsiaTheme="minorEastAsia"/>
        </w:rPr>
        <w:t>behaviour</w:t>
      </w:r>
      <w:proofErr w:type="spellEnd"/>
      <w:r w:rsidR="007B209E" w:rsidRPr="002A2936">
        <w:rPr>
          <w:rFonts w:eastAsiaTheme="minorEastAsia"/>
        </w:rPr>
        <w:t xml:space="preserve">, foraging ecology, and systematics </w:t>
      </w:r>
      <w:r w:rsidRPr="002A2936">
        <w:rPr>
          <w:rFonts w:eastAsiaTheme="minorEastAsia"/>
        </w:rPr>
        <w:t>of the Golden-Winged Manakin (</w:t>
      </w:r>
      <w:r w:rsidRPr="007B209E">
        <w:rPr>
          <w:rFonts w:eastAsiaTheme="minorEastAsia"/>
          <w:i/>
        </w:rPr>
        <w:t xml:space="preserve">Masius </w:t>
      </w:r>
      <w:proofErr w:type="spellStart"/>
      <w:r w:rsidRPr="007B209E">
        <w:rPr>
          <w:rFonts w:eastAsiaTheme="minorEastAsia"/>
          <w:i/>
        </w:rPr>
        <w:t>chrysopterus</w:t>
      </w:r>
      <w:proofErr w:type="spellEnd"/>
      <w:r w:rsidRPr="002A2936">
        <w:rPr>
          <w:rFonts w:eastAsiaTheme="minorEastAsia"/>
        </w:rPr>
        <w:t xml:space="preserve">). </w:t>
      </w:r>
      <w:r w:rsidRPr="007B209E">
        <w:rPr>
          <w:rFonts w:eastAsiaTheme="minorEastAsia"/>
          <w:i/>
        </w:rPr>
        <w:t>Wilson Bulletin, 99</w:t>
      </w:r>
      <w:r w:rsidRPr="002A2936">
        <w:rPr>
          <w:rFonts w:eastAsiaTheme="minorEastAsia"/>
        </w:rPr>
        <w:t>, 521–539.</w:t>
      </w:r>
    </w:p>
    <w:p w14:paraId="6ACDCBC4" w14:textId="218D7755"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R Core Team, (2017). R: A language and environment for statistical computing. R Foundation for Statistical Computing, Vienna, Austria. https://www.R-project.org/.</w:t>
      </w:r>
    </w:p>
    <w:p w14:paraId="740F1A6E" w14:textId="5ECD57E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Reding, L., </w:t>
      </w:r>
      <w:r w:rsidR="007B209E">
        <w:rPr>
          <w:rFonts w:eastAsiaTheme="minorEastAsia"/>
        </w:rPr>
        <w:t>&amp;</w:t>
      </w:r>
      <w:r w:rsidRPr="002A2936">
        <w:rPr>
          <w:rFonts w:eastAsiaTheme="minorEastAsia"/>
        </w:rPr>
        <w:t xml:space="preserve"> Cummings</w:t>
      </w:r>
      <w:r w:rsidR="007B209E">
        <w:rPr>
          <w:rFonts w:eastAsiaTheme="minorEastAsia"/>
        </w:rPr>
        <w:t>, M. E</w:t>
      </w:r>
      <w:r w:rsidRPr="002A2936">
        <w:rPr>
          <w:rFonts w:eastAsiaTheme="minorEastAsia"/>
        </w:rPr>
        <w:t xml:space="preserve">. </w:t>
      </w:r>
      <w:r w:rsidR="0011463F">
        <w:rPr>
          <w:rFonts w:eastAsiaTheme="minorEastAsia"/>
        </w:rPr>
        <w:t>(</w:t>
      </w:r>
      <w:r w:rsidRPr="002A2936">
        <w:rPr>
          <w:rFonts w:eastAsiaTheme="minorEastAsia"/>
        </w:rPr>
        <w:t>2017</w:t>
      </w:r>
      <w:r w:rsidR="0011463F">
        <w:rPr>
          <w:rFonts w:eastAsiaTheme="minorEastAsia"/>
        </w:rPr>
        <w:t>)</w:t>
      </w:r>
      <w:r w:rsidRPr="002A2936">
        <w:rPr>
          <w:rFonts w:eastAsiaTheme="minorEastAsia"/>
        </w:rPr>
        <w:t xml:space="preserve">. Context-dependent preferences vary by multicomponent signals in a swordtail.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129</w:t>
      </w:r>
      <w:r w:rsidRPr="002A2936">
        <w:rPr>
          <w:rFonts w:eastAsiaTheme="minorEastAsia"/>
        </w:rPr>
        <w:t>, 237–</w:t>
      </w:r>
      <w:r w:rsidR="007B209E">
        <w:rPr>
          <w:rFonts w:eastAsiaTheme="minorEastAsia"/>
        </w:rPr>
        <w:t>2</w:t>
      </w:r>
      <w:r w:rsidRPr="002A2936">
        <w:rPr>
          <w:rFonts w:eastAsiaTheme="minorEastAsia"/>
        </w:rPr>
        <w:t xml:space="preserve">47. </w:t>
      </w:r>
    </w:p>
    <w:p w14:paraId="7CAB1613" w14:textId="77777777" w:rsidR="00695688" w:rsidRDefault="00030C5D" w:rsidP="00155C55">
      <w:pPr>
        <w:pStyle w:val="Bibliography"/>
        <w:spacing w:after="200"/>
        <w:ind w:left="360" w:hanging="360"/>
        <w:contextualSpacing/>
        <w:rPr>
          <w:rFonts w:eastAsiaTheme="minorEastAsia"/>
        </w:rPr>
      </w:pPr>
      <w:r w:rsidRPr="002A2936">
        <w:rPr>
          <w:rFonts w:eastAsiaTheme="minorEastAsia"/>
        </w:rPr>
        <w:t xml:space="preserve">Reynolds, J. D., &amp; Gross, M. R. (1990). Costs and </w:t>
      </w:r>
      <w:r w:rsidR="009E1D63" w:rsidRPr="002A2936">
        <w:rPr>
          <w:rFonts w:eastAsiaTheme="minorEastAsia"/>
        </w:rPr>
        <w:t>benefits of female mate choice: is there a lek paradox</w:t>
      </w:r>
      <w:r w:rsidRPr="002A2936">
        <w:rPr>
          <w:rFonts w:eastAsiaTheme="minorEastAsia"/>
        </w:rPr>
        <w:t xml:space="preserve">? </w:t>
      </w:r>
      <w:r w:rsidRPr="007B209E">
        <w:rPr>
          <w:rFonts w:eastAsiaTheme="minorEastAsia"/>
          <w:i/>
        </w:rPr>
        <w:t>American Naturalist, 136</w:t>
      </w:r>
      <w:r w:rsidRPr="002A2936">
        <w:rPr>
          <w:rFonts w:eastAsiaTheme="minorEastAsia"/>
        </w:rPr>
        <w:t>, 230–243.</w:t>
      </w:r>
    </w:p>
    <w:p w14:paraId="23F0C876" w14:textId="663EA2C1" w:rsidR="00695688" w:rsidRPr="00695688" w:rsidRDefault="00695688" w:rsidP="00155C55">
      <w:pPr>
        <w:pStyle w:val="Bibliography"/>
        <w:spacing w:after="200"/>
        <w:ind w:left="360" w:hanging="360"/>
        <w:contextualSpacing/>
        <w:rPr>
          <w:rFonts w:eastAsiaTheme="minorEastAsia"/>
        </w:rPr>
      </w:pPr>
      <w:r>
        <w:t xml:space="preserve">Rodríguez, R. L., </w:t>
      </w:r>
      <w:proofErr w:type="spellStart"/>
      <w:r>
        <w:t>Haen</w:t>
      </w:r>
      <w:proofErr w:type="spellEnd"/>
      <w:r>
        <w:t xml:space="preserve">, C., </w:t>
      </w:r>
      <w:proofErr w:type="spellStart"/>
      <w:r>
        <w:t>Cocroft</w:t>
      </w:r>
      <w:proofErr w:type="spellEnd"/>
      <w:r>
        <w:t xml:space="preserve">, R. B. &amp; Fowler-Finn, K. D. 2012. Males adjust signaling effort based on female mate-preference cues. </w:t>
      </w:r>
      <w:proofErr w:type="spellStart"/>
      <w:r w:rsidR="004E5018">
        <w:rPr>
          <w:i/>
          <w:iCs/>
        </w:rPr>
        <w:t>Behaviour</w:t>
      </w:r>
      <w:r>
        <w:rPr>
          <w:i/>
          <w:iCs/>
        </w:rPr>
        <w:t>al</w:t>
      </w:r>
      <w:proofErr w:type="spellEnd"/>
      <w:r>
        <w:rPr>
          <w:i/>
          <w:iCs/>
        </w:rPr>
        <w:t xml:space="preserve"> Ecology</w:t>
      </w:r>
      <w:r>
        <w:t xml:space="preserve"> 23, 1218–1225. </w:t>
      </w:r>
    </w:p>
    <w:p w14:paraId="02300825" w14:textId="7A8D2F16"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&amp; </w:t>
      </w:r>
      <w:proofErr w:type="spellStart"/>
      <w:r w:rsidRPr="002A2936">
        <w:rPr>
          <w:rFonts w:eastAsiaTheme="minorEastAsia"/>
        </w:rPr>
        <w:t>Durães</w:t>
      </w:r>
      <w:proofErr w:type="spellEnd"/>
      <w:r w:rsidRPr="002A2936">
        <w:rPr>
          <w:rFonts w:eastAsiaTheme="minorEastAsia"/>
        </w:rPr>
        <w:t xml:space="preserve">, R. (2005). It’s not easy being green: using molt and morphological criteria to age and sex green-plumage manakins (Aves: </w:t>
      </w:r>
      <w:proofErr w:type="spellStart"/>
      <w:r w:rsidRPr="002A2936">
        <w:rPr>
          <w:rFonts w:eastAsiaTheme="minorEastAsia"/>
        </w:rPr>
        <w:t>Pipridae</w:t>
      </w:r>
      <w:proofErr w:type="spellEnd"/>
      <w:r w:rsidRPr="002A2936">
        <w:rPr>
          <w:rFonts w:eastAsiaTheme="minorEastAsia"/>
        </w:rPr>
        <w:t xml:space="preserve">). </w:t>
      </w:r>
      <w:proofErr w:type="spellStart"/>
      <w:r w:rsidRPr="007B209E">
        <w:rPr>
          <w:rFonts w:eastAsiaTheme="minorEastAsia"/>
          <w:i/>
        </w:rPr>
        <w:t>Ornitologia</w:t>
      </w:r>
      <w:proofErr w:type="spellEnd"/>
      <w:r w:rsidRPr="007B209E">
        <w:rPr>
          <w:rFonts w:eastAsiaTheme="minorEastAsia"/>
          <w:i/>
        </w:rPr>
        <w:t xml:space="preserve"> Neotropical, 16</w:t>
      </w:r>
      <w:r w:rsidRPr="002A2936">
        <w:rPr>
          <w:rFonts w:eastAsiaTheme="minorEastAsia"/>
        </w:rPr>
        <w:t>, 481–491.</w:t>
      </w:r>
    </w:p>
    <w:p w14:paraId="07B52C8B" w14:textId="0F32090B"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Ryder, T. B, McDonald, </w:t>
      </w:r>
      <w:r w:rsidR="007B209E">
        <w:rPr>
          <w:rFonts w:eastAsiaTheme="minorEastAsia"/>
        </w:rPr>
        <w:t xml:space="preserve">D. B., </w:t>
      </w:r>
      <w:r w:rsidRPr="002A2936">
        <w:rPr>
          <w:rFonts w:eastAsiaTheme="minorEastAsia"/>
        </w:rPr>
        <w:t xml:space="preserve">Blake, </w:t>
      </w:r>
      <w:r w:rsidR="007B209E">
        <w:rPr>
          <w:rFonts w:eastAsiaTheme="minorEastAsia"/>
        </w:rPr>
        <w:t xml:space="preserve">J. G., </w:t>
      </w:r>
      <w:r w:rsidRPr="002A2936">
        <w:rPr>
          <w:rFonts w:eastAsiaTheme="minorEastAsia"/>
        </w:rPr>
        <w:t xml:space="preserve">Parker, </w:t>
      </w:r>
      <w:r w:rsidR="007B209E" w:rsidRPr="002A2936">
        <w:rPr>
          <w:rFonts w:eastAsiaTheme="minorEastAsia"/>
        </w:rPr>
        <w:t>P. G</w:t>
      </w:r>
      <w:r w:rsidR="007B209E">
        <w:rPr>
          <w:rFonts w:eastAsiaTheme="minorEastAsia"/>
        </w:rPr>
        <w:t xml:space="preserve">., </w:t>
      </w:r>
      <w:r w:rsidRPr="002A2936">
        <w:rPr>
          <w:rFonts w:eastAsiaTheme="minorEastAsia"/>
        </w:rPr>
        <w:t>&amp; Loiselle</w:t>
      </w:r>
      <w:r w:rsidR="007B209E">
        <w:rPr>
          <w:rFonts w:eastAsiaTheme="minorEastAsia"/>
        </w:rPr>
        <w:t>, B. A</w:t>
      </w:r>
      <w:r w:rsidRPr="002A2936">
        <w:rPr>
          <w:rFonts w:eastAsiaTheme="minorEastAsia"/>
        </w:rPr>
        <w:t xml:space="preserve">. </w:t>
      </w:r>
      <w:r w:rsidR="0011463F">
        <w:rPr>
          <w:rFonts w:eastAsiaTheme="minorEastAsia"/>
        </w:rPr>
        <w:t>(</w:t>
      </w:r>
      <w:r w:rsidRPr="002A2936">
        <w:rPr>
          <w:rFonts w:eastAsiaTheme="minorEastAsia"/>
        </w:rPr>
        <w:t>2008</w:t>
      </w:r>
      <w:r w:rsidR="0011463F">
        <w:rPr>
          <w:rFonts w:eastAsiaTheme="minorEastAsia"/>
        </w:rPr>
        <w:t>)</w:t>
      </w:r>
      <w:r w:rsidRPr="002A2936">
        <w:rPr>
          <w:rFonts w:eastAsiaTheme="minorEastAsia"/>
        </w:rPr>
        <w:t>. Social networks in the lek-mating Wire-tailed Manakin (</w:t>
      </w:r>
      <w:proofErr w:type="spellStart"/>
      <w:r w:rsidRPr="007B209E">
        <w:rPr>
          <w:rFonts w:eastAsiaTheme="minorEastAsia"/>
          <w:i/>
        </w:rPr>
        <w:t>Pipra</w:t>
      </w:r>
      <w:proofErr w:type="spellEnd"/>
      <w:r w:rsidRPr="007B209E">
        <w:rPr>
          <w:rFonts w:eastAsiaTheme="minorEastAsia"/>
          <w:i/>
        </w:rPr>
        <w:t xml:space="preserve"> </w:t>
      </w:r>
      <w:proofErr w:type="spellStart"/>
      <w:r w:rsidRPr="007B209E">
        <w:rPr>
          <w:rFonts w:eastAsiaTheme="minorEastAsia"/>
          <w:i/>
        </w:rPr>
        <w:t>filicauda</w:t>
      </w:r>
      <w:proofErr w:type="spellEnd"/>
      <w:r w:rsidRPr="002A2936">
        <w:rPr>
          <w:rFonts w:eastAsiaTheme="minorEastAsia"/>
        </w:rPr>
        <w:t xml:space="preserve">). </w:t>
      </w:r>
      <w:r w:rsidR="007B209E" w:rsidRPr="00D42522">
        <w:rPr>
          <w:rFonts w:eastAsiaTheme="minorEastAsia"/>
          <w:i/>
        </w:rPr>
        <w:t xml:space="preserve">Proceedings of the Royal Society of London Series B: Biological Sciences, </w:t>
      </w:r>
      <w:r w:rsidRPr="007B209E">
        <w:rPr>
          <w:rFonts w:eastAsiaTheme="minorEastAsia"/>
          <w:i/>
        </w:rPr>
        <w:t>275</w:t>
      </w:r>
      <w:r w:rsidR="007B209E">
        <w:rPr>
          <w:rFonts w:eastAsiaTheme="minorEastAsia"/>
        </w:rPr>
        <w:t>,</w:t>
      </w:r>
      <w:r w:rsidRPr="002A2936">
        <w:rPr>
          <w:rFonts w:eastAsiaTheme="minorEastAsia"/>
        </w:rPr>
        <w:t xml:space="preserve"> 1367–1374. </w:t>
      </w:r>
    </w:p>
    <w:p w14:paraId="1A2FC1A2" w14:textId="024A85C0" w:rsidR="00DA48BC" w:rsidRPr="002A2936" w:rsidRDefault="00DA48BC" w:rsidP="00155C55">
      <w:pPr>
        <w:pStyle w:val="Bibliography"/>
        <w:spacing w:after="200"/>
        <w:ind w:left="360" w:hanging="360"/>
        <w:contextualSpacing/>
        <w:rPr>
          <w:rFonts w:eastAsiaTheme="minorEastAsia"/>
        </w:rPr>
      </w:pPr>
      <w:proofErr w:type="spellStart"/>
      <w:r w:rsidRPr="002A2936">
        <w:rPr>
          <w:rFonts w:eastAsiaTheme="minorEastAsia"/>
        </w:rPr>
        <w:t>Sibly</w:t>
      </w:r>
      <w:proofErr w:type="spellEnd"/>
      <w:r w:rsidRPr="002A2936">
        <w:rPr>
          <w:rFonts w:eastAsiaTheme="minorEastAsia"/>
        </w:rPr>
        <w:t>, R.</w:t>
      </w:r>
      <w:r w:rsidR="007B209E">
        <w:rPr>
          <w:rFonts w:eastAsiaTheme="minorEastAsia"/>
        </w:rPr>
        <w:t xml:space="preserve"> </w:t>
      </w:r>
      <w:r w:rsidRPr="002A2936">
        <w:rPr>
          <w:rFonts w:eastAsiaTheme="minorEastAsia"/>
        </w:rPr>
        <w:t xml:space="preserve">M., Nott, </w:t>
      </w:r>
      <w:r w:rsidR="007B209E">
        <w:rPr>
          <w:rFonts w:eastAsiaTheme="minorEastAsia"/>
        </w:rPr>
        <w:t xml:space="preserve">H. M. R., </w:t>
      </w:r>
      <w:r w:rsidRPr="002A2936">
        <w:rPr>
          <w:rFonts w:eastAsiaTheme="minorEastAsia"/>
        </w:rPr>
        <w:t>&amp; Fletcher</w:t>
      </w:r>
      <w:r w:rsidR="007B209E">
        <w:rPr>
          <w:rFonts w:eastAsiaTheme="minorEastAsia"/>
        </w:rPr>
        <w:t>, D. J</w:t>
      </w:r>
      <w:r w:rsidRPr="002A2936">
        <w:rPr>
          <w:rFonts w:eastAsiaTheme="minorEastAsia"/>
        </w:rPr>
        <w:t xml:space="preserve">. </w:t>
      </w:r>
      <w:r w:rsidR="00A017AA" w:rsidRPr="002A2936">
        <w:rPr>
          <w:rFonts w:eastAsiaTheme="minorEastAsia"/>
        </w:rPr>
        <w:t>(</w:t>
      </w:r>
      <w:r w:rsidRPr="002A2936">
        <w:rPr>
          <w:rFonts w:eastAsiaTheme="minorEastAsia"/>
        </w:rPr>
        <w:t>1990</w:t>
      </w:r>
      <w:r w:rsidR="00A017AA" w:rsidRPr="002A2936">
        <w:rPr>
          <w:rFonts w:eastAsiaTheme="minorEastAsia"/>
        </w:rPr>
        <w:t>)</w:t>
      </w:r>
      <w:r w:rsidRPr="002A2936">
        <w:rPr>
          <w:rFonts w:eastAsiaTheme="minorEastAsia"/>
        </w:rPr>
        <w:t xml:space="preserve">. Splitting </w:t>
      </w:r>
      <w:proofErr w:type="spellStart"/>
      <w:r w:rsidRPr="002A2936">
        <w:rPr>
          <w:rFonts w:eastAsiaTheme="minorEastAsia"/>
        </w:rPr>
        <w:t>behaviour</w:t>
      </w:r>
      <w:proofErr w:type="spellEnd"/>
      <w:r w:rsidRPr="002A2936">
        <w:rPr>
          <w:rFonts w:eastAsiaTheme="minorEastAsia"/>
        </w:rPr>
        <w:t xml:space="preserve"> into bouts. </w:t>
      </w:r>
      <w:r w:rsidRPr="007B209E">
        <w:rPr>
          <w:rFonts w:eastAsiaTheme="minorEastAsia"/>
          <w:i/>
        </w:rPr>
        <w:t>Anim</w:t>
      </w:r>
      <w:r w:rsidR="007B209E" w:rsidRPr="007B209E">
        <w:rPr>
          <w:rFonts w:eastAsiaTheme="minorEastAsia"/>
          <w:i/>
        </w:rPr>
        <w:t>al</w:t>
      </w:r>
      <w:r w:rsidRPr="007B209E">
        <w:rPr>
          <w:rFonts w:eastAsiaTheme="minorEastAsia"/>
          <w:i/>
        </w:rPr>
        <w:t xml:space="preserve"> </w:t>
      </w:r>
      <w:proofErr w:type="spellStart"/>
      <w:r w:rsidRPr="007B209E">
        <w:rPr>
          <w:rFonts w:eastAsiaTheme="minorEastAsia"/>
          <w:i/>
        </w:rPr>
        <w:t>Behav</w:t>
      </w:r>
      <w:r w:rsidR="007B209E" w:rsidRPr="007B209E">
        <w:rPr>
          <w:rFonts w:eastAsiaTheme="minorEastAsia"/>
          <w:i/>
        </w:rPr>
        <w:t>iour</w:t>
      </w:r>
      <w:proofErr w:type="spellEnd"/>
      <w:r w:rsidRPr="007B209E">
        <w:rPr>
          <w:rFonts w:eastAsiaTheme="minorEastAsia"/>
          <w:i/>
        </w:rPr>
        <w:t xml:space="preserve"> 39</w:t>
      </w:r>
      <w:r w:rsidR="007B209E">
        <w:rPr>
          <w:rFonts w:eastAsiaTheme="minorEastAsia"/>
        </w:rPr>
        <w:t>,</w:t>
      </w:r>
      <w:r w:rsidRPr="002A2936">
        <w:rPr>
          <w:rFonts w:eastAsiaTheme="minorEastAsia"/>
        </w:rPr>
        <w:t xml:space="preserve"> 63-69.</w:t>
      </w:r>
    </w:p>
    <w:p w14:paraId="1333EA80" w14:textId="0FC2010C"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Sih</w:t>
      </w:r>
      <w:proofErr w:type="spellEnd"/>
      <w:r w:rsidRPr="002A2936">
        <w:rPr>
          <w:rFonts w:eastAsiaTheme="minorEastAsia"/>
        </w:rPr>
        <w:t>, A., Bell, A, &amp; and Johnson, J.</w:t>
      </w:r>
      <w:r w:rsidR="007B209E">
        <w:rPr>
          <w:rFonts w:eastAsiaTheme="minorEastAsia"/>
        </w:rPr>
        <w:t xml:space="preserve"> </w:t>
      </w:r>
      <w:r w:rsidRPr="002A2936">
        <w:rPr>
          <w:rFonts w:eastAsiaTheme="minorEastAsia"/>
        </w:rPr>
        <w:t xml:space="preserve">C. </w:t>
      </w:r>
      <w:r w:rsidR="0011463F">
        <w:rPr>
          <w:rFonts w:eastAsiaTheme="minorEastAsia"/>
        </w:rPr>
        <w:t>(</w:t>
      </w:r>
      <w:r w:rsidRPr="002A2936">
        <w:rPr>
          <w:rFonts w:eastAsiaTheme="minorEastAsia"/>
        </w:rPr>
        <w:t>2004</w:t>
      </w:r>
      <w:r w:rsidR="0011463F">
        <w:rPr>
          <w:rFonts w:eastAsiaTheme="minorEastAsia"/>
        </w:rPr>
        <w:t>)</w:t>
      </w:r>
      <w:r w:rsidRPr="002A2936">
        <w:rPr>
          <w:rFonts w:eastAsiaTheme="minorEastAsia"/>
        </w:rPr>
        <w:t xml:space="preserve">. </w:t>
      </w:r>
      <w:proofErr w:type="spellStart"/>
      <w:r w:rsidR="004E5018">
        <w:rPr>
          <w:rFonts w:eastAsiaTheme="minorEastAsia"/>
        </w:rPr>
        <w:t>Behaviour</w:t>
      </w:r>
      <w:r w:rsidRPr="002A2936">
        <w:rPr>
          <w:rFonts w:eastAsiaTheme="minorEastAsia"/>
        </w:rPr>
        <w:t>al</w:t>
      </w:r>
      <w:proofErr w:type="spellEnd"/>
      <w:r w:rsidRPr="002A2936">
        <w:rPr>
          <w:rFonts w:eastAsiaTheme="minorEastAsia"/>
        </w:rPr>
        <w:t xml:space="preserve"> syndromes: an ecological and evolutionary overview. </w:t>
      </w:r>
      <w:r w:rsidRPr="007B209E">
        <w:rPr>
          <w:rFonts w:eastAsiaTheme="minorEastAsia"/>
          <w:i/>
        </w:rPr>
        <w:t xml:space="preserve">Trends </w:t>
      </w:r>
      <w:r w:rsidR="007B209E" w:rsidRPr="007B209E">
        <w:rPr>
          <w:rFonts w:eastAsiaTheme="minorEastAsia"/>
          <w:i/>
        </w:rPr>
        <w:t xml:space="preserve">in </w:t>
      </w:r>
      <w:r w:rsidRPr="007B209E">
        <w:rPr>
          <w:rFonts w:eastAsiaTheme="minorEastAsia"/>
          <w:i/>
        </w:rPr>
        <w:t>Ecol</w:t>
      </w:r>
      <w:r w:rsidR="007B209E" w:rsidRPr="007B209E">
        <w:rPr>
          <w:rFonts w:eastAsiaTheme="minorEastAsia"/>
          <w:i/>
        </w:rPr>
        <w:t>ogy &amp;</w:t>
      </w:r>
      <w:r w:rsidRPr="007B209E">
        <w:rPr>
          <w:rFonts w:eastAsiaTheme="minorEastAsia"/>
          <w:i/>
        </w:rPr>
        <w:t xml:space="preserve"> Evol</w:t>
      </w:r>
      <w:r w:rsidR="007B209E" w:rsidRPr="007B209E">
        <w:rPr>
          <w:rFonts w:eastAsiaTheme="minorEastAsia"/>
          <w:i/>
        </w:rPr>
        <w:t>ution</w:t>
      </w:r>
      <w:r w:rsidRPr="007B209E">
        <w:rPr>
          <w:rFonts w:eastAsiaTheme="minorEastAsia"/>
          <w:i/>
        </w:rPr>
        <w:t xml:space="preserve"> 19</w:t>
      </w:r>
      <w:r w:rsidR="007B209E">
        <w:rPr>
          <w:rFonts w:eastAsiaTheme="minorEastAsia"/>
        </w:rPr>
        <w:t>,</w:t>
      </w:r>
      <w:r w:rsidRPr="002A2936">
        <w:rPr>
          <w:rFonts w:eastAsiaTheme="minorEastAsia"/>
        </w:rPr>
        <w:t xml:space="preserve"> 372–</w:t>
      </w:r>
      <w:r w:rsidR="007B209E">
        <w:rPr>
          <w:rFonts w:eastAsiaTheme="minorEastAsia"/>
        </w:rPr>
        <w:t>3</w:t>
      </w:r>
      <w:r w:rsidRPr="002A2936">
        <w:rPr>
          <w:rFonts w:eastAsiaTheme="minorEastAsia"/>
        </w:rPr>
        <w:t xml:space="preserve">78. </w:t>
      </w:r>
    </w:p>
    <w:p w14:paraId="2D13D21E" w14:textId="56D3424D"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Snow, D. W., &amp; Snow, B. K. (1992). Display of the Golden-winged Manakin </w:t>
      </w:r>
      <w:r w:rsidRPr="00DF698C">
        <w:rPr>
          <w:rFonts w:eastAsiaTheme="minorEastAsia"/>
          <w:i/>
        </w:rPr>
        <w:t>Masius</w:t>
      </w:r>
      <w:r w:rsidRPr="002A2936">
        <w:rPr>
          <w:rFonts w:eastAsiaTheme="minorEastAsia"/>
        </w:rPr>
        <w:t xml:space="preserve"> </w:t>
      </w:r>
      <w:proofErr w:type="spellStart"/>
      <w:r w:rsidRPr="00DF698C">
        <w:rPr>
          <w:rFonts w:eastAsiaTheme="minorEastAsia"/>
          <w:i/>
        </w:rPr>
        <w:t>chrysopterus</w:t>
      </w:r>
      <w:proofErr w:type="spellEnd"/>
      <w:r w:rsidRPr="002A2936">
        <w:rPr>
          <w:rFonts w:eastAsiaTheme="minorEastAsia"/>
        </w:rPr>
        <w:t xml:space="preserve">. </w:t>
      </w:r>
      <w:r w:rsidRPr="007B209E">
        <w:rPr>
          <w:rFonts w:eastAsiaTheme="minorEastAsia"/>
          <w:i/>
        </w:rPr>
        <w:t>Bulletin of the British Ornithologists’ Club, 112</w:t>
      </w:r>
      <w:r w:rsidR="007B209E">
        <w:rPr>
          <w:rFonts w:eastAsiaTheme="minorEastAsia"/>
        </w:rPr>
        <w:t>,</w:t>
      </w:r>
      <w:r w:rsidRPr="002A2936">
        <w:rPr>
          <w:rFonts w:eastAsiaTheme="minorEastAsia"/>
        </w:rPr>
        <w:t xml:space="preserve"> 264–270.</w:t>
      </w:r>
    </w:p>
    <w:p w14:paraId="01A3581F" w14:textId="084D0E80" w:rsidR="00AF40CF" w:rsidRDefault="00AF40CF" w:rsidP="00155C55">
      <w:pPr>
        <w:ind w:left="450" w:hanging="450"/>
        <w:contextualSpacing/>
        <w:rPr>
          <w:rFonts w:eastAsiaTheme="minorEastAsia"/>
        </w:rPr>
      </w:pPr>
      <w:proofErr w:type="spellStart"/>
      <w:r w:rsidRPr="003E52C9">
        <w:rPr>
          <w:rFonts w:eastAsiaTheme="minorEastAsia"/>
        </w:rPr>
        <w:t>Sonderegger</w:t>
      </w:r>
      <w:proofErr w:type="spellEnd"/>
      <w:r w:rsidRPr="003E52C9">
        <w:rPr>
          <w:rFonts w:eastAsiaTheme="minorEastAsia"/>
        </w:rPr>
        <w:t xml:space="preserve">, D. (2020). </w:t>
      </w:r>
      <w:proofErr w:type="spellStart"/>
      <w:r w:rsidRPr="003E52C9">
        <w:rPr>
          <w:rFonts w:eastAsiaTheme="minorEastAsia"/>
        </w:rPr>
        <w:t>SiZer</w:t>
      </w:r>
      <w:proofErr w:type="spellEnd"/>
      <w:r w:rsidRPr="003E52C9">
        <w:rPr>
          <w:rFonts w:eastAsiaTheme="minorEastAsia"/>
        </w:rPr>
        <w:t>: Significant zero crossings. R package version 1.1-7. https://CRAN.R-project.org/package=SiZer</w:t>
      </w:r>
    </w:p>
    <w:p w14:paraId="6C708DE8" w14:textId="0221D7E2" w:rsidR="00030C5D" w:rsidRDefault="00030C5D" w:rsidP="00155C55">
      <w:pPr>
        <w:pStyle w:val="Bibliography"/>
        <w:spacing w:after="200"/>
        <w:ind w:left="360" w:hanging="360"/>
        <w:contextualSpacing/>
        <w:rPr>
          <w:rFonts w:eastAsiaTheme="minorEastAsia"/>
        </w:rPr>
      </w:pPr>
      <w:r w:rsidRPr="002A2936">
        <w:rPr>
          <w:rFonts w:eastAsiaTheme="minorEastAsia"/>
        </w:rPr>
        <w:t xml:space="preserve">Tinbergen, N. (1963). On aims and methods of Ethology. </w:t>
      </w:r>
      <w:r w:rsidRPr="007B209E">
        <w:rPr>
          <w:rFonts w:eastAsiaTheme="minorEastAsia"/>
          <w:i/>
        </w:rPr>
        <w:t>Ethology, 20</w:t>
      </w:r>
      <w:r w:rsidRPr="002A2936">
        <w:rPr>
          <w:rFonts w:eastAsiaTheme="minorEastAsia"/>
        </w:rPr>
        <w:t>, 410–433.</w:t>
      </w:r>
    </w:p>
    <w:p w14:paraId="496DFFF3" w14:textId="3EF92BE4" w:rsidR="00276830" w:rsidRPr="00276830" w:rsidRDefault="00276830" w:rsidP="00155C55">
      <w:pPr>
        <w:pStyle w:val="Bibliography"/>
        <w:spacing w:after="200"/>
        <w:ind w:left="360" w:hanging="360"/>
        <w:contextualSpacing/>
        <w:rPr>
          <w:rFonts w:eastAsiaTheme="minorEastAsia"/>
        </w:rPr>
      </w:pPr>
      <w:r w:rsidRPr="00276830">
        <w:rPr>
          <w:rFonts w:eastAsiaTheme="minorEastAsia"/>
        </w:rPr>
        <w:t>Trainer, J</w:t>
      </w:r>
      <w:r>
        <w:rPr>
          <w:rFonts w:eastAsiaTheme="minorEastAsia"/>
        </w:rPr>
        <w:t>.</w:t>
      </w:r>
      <w:r w:rsidRPr="00276830">
        <w:rPr>
          <w:rFonts w:eastAsiaTheme="minorEastAsia"/>
        </w:rPr>
        <w:t xml:space="preserve"> M., </w:t>
      </w:r>
      <w:r>
        <w:rPr>
          <w:rFonts w:eastAsiaTheme="minorEastAsia"/>
        </w:rPr>
        <w:t>&amp;</w:t>
      </w:r>
      <w:r w:rsidRPr="00276830">
        <w:rPr>
          <w:rFonts w:eastAsiaTheme="minorEastAsia"/>
        </w:rPr>
        <w:t xml:space="preserve"> McDonald</w:t>
      </w:r>
      <w:r>
        <w:rPr>
          <w:rFonts w:eastAsiaTheme="minorEastAsia"/>
        </w:rPr>
        <w:t>, D. B</w:t>
      </w:r>
      <w:r w:rsidRPr="00276830">
        <w:rPr>
          <w:rFonts w:eastAsiaTheme="minorEastAsia"/>
        </w:rPr>
        <w:t xml:space="preserve">. </w:t>
      </w:r>
      <w:r>
        <w:rPr>
          <w:rFonts w:eastAsiaTheme="minorEastAsia"/>
        </w:rPr>
        <w:t xml:space="preserve">(1993). </w:t>
      </w:r>
      <w:r w:rsidRPr="00276830">
        <w:rPr>
          <w:rFonts w:eastAsiaTheme="minorEastAsia"/>
        </w:rPr>
        <w:t xml:space="preserve">Vocal </w:t>
      </w:r>
      <w:r>
        <w:rPr>
          <w:rFonts w:eastAsiaTheme="minorEastAsia"/>
        </w:rPr>
        <w:t>r</w:t>
      </w:r>
      <w:r w:rsidRPr="00276830">
        <w:rPr>
          <w:rFonts w:eastAsiaTheme="minorEastAsia"/>
        </w:rPr>
        <w:t xml:space="preserve">epertoire of the Long-Tailed Manakin and </w:t>
      </w:r>
      <w:r>
        <w:rPr>
          <w:rFonts w:eastAsiaTheme="minorEastAsia"/>
        </w:rPr>
        <w:t>i</w:t>
      </w:r>
      <w:r w:rsidRPr="00276830">
        <w:rPr>
          <w:rFonts w:eastAsiaTheme="minorEastAsia"/>
        </w:rPr>
        <w:t xml:space="preserve">ts </w:t>
      </w:r>
      <w:r>
        <w:rPr>
          <w:rFonts w:eastAsiaTheme="minorEastAsia"/>
        </w:rPr>
        <w:t>r</w:t>
      </w:r>
      <w:r w:rsidRPr="00276830">
        <w:rPr>
          <w:rFonts w:eastAsiaTheme="minorEastAsia"/>
        </w:rPr>
        <w:t xml:space="preserve">elation to </w:t>
      </w:r>
      <w:r>
        <w:rPr>
          <w:rFonts w:eastAsiaTheme="minorEastAsia"/>
        </w:rPr>
        <w:t>m</w:t>
      </w:r>
      <w:r w:rsidRPr="00276830">
        <w:rPr>
          <w:rFonts w:eastAsiaTheme="minorEastAsia"/>
        </w:rPr>
        <w:t>ale-</w:t>
      </w:r>
      <w:r>
        <w:rPr>
          <w:rFonts w:eastAsiaTheme="minorEastAsia"/>
        </w:rPr>
        <w:t>m</w:t>
      </w:r>
      <w:r w:rsidRPr="00276830">
        <w:rPr>
          <w:rFonts w:eastAsiaTheme="minorEastAsia"/>
        </w:rPr>
        <w:t xml:space="preserve">ale </w:t>
      </w:r>
      <w:r>
        <w:rPr>
          <w:rFonts w:eastAsiaTheme="minorEastAsia"/>
        </w:rPr>
        <w:t>c</w:t>
      </w:r>
      <w:r w:rsidRPr="00276830">
        <w:rPr>
          <w:rFonts w:eastAsiaTheme="minorEastAsia"/>
        </w:rPr>
        <w:t>ooperation</w:t>
      </w:r>
      <w:r>
        <w:rPr>
          <w:rFonts w:eastAsiaTheme="minorEastAsia"/>
        </w:rPr>
        <w:t>.</w:t>
      </w:r>
      <w:r w:rsidRPr="00276830">
        <w:rPr>
          <w:rFonts w:eastAsiaTheme="minorEastAsia"/>
        </w:rPr>
        <w:t xml:space="preserve"> </w:t>
      </w:r>
      <w:r w:rsidRPr="00276830">
        <w:rPr>
          <w:rFonts w:eastAsiaTheme="minorEastAsia"/>
          <w:i/>
        </w:rPr>
        <w:t>Condor, 95,</w:t>
      </w:r>
      <w:r w:rsidRPr="00276830">
        <w:rPr>
          <w:rFonts w:eastAsiaTheme="minorEastAsia"/>
        </w:rPr>
        <w:t xml:space="preserve"> 769–81.</w:t>
      </w:r>
    </w:p>
    <w:p w14:paraId="3536D2DD" w14:textId="565B76B6" w:rsidR="00DC7B32" w:rsidRPr="002A2936" w:rsidRDefault="00DC7B32" w:rsidP="00155C55">
      <w:pPr>
        <w:pStyle w:val="Bibliography"/>
        <w:spacing w:after="200"/>
        <w:ind w:left="360" w:hanging="360"/>
        <w:contextualSpacing/>
        <w:rPr>
          <w:rFonts w:eastAsiaTheme="minorEastAsia"/>
        </w:rPr>
      </w:pPr>
      <w:proofErr w:type="spellStart"/>
      <w:r w:rsidRPr="002A2936">
        <w:rPr>
          <w:rFonts w:eastAsiaTheme="minorEastAsia"/>
        </w:rPr>
        <w:t>Uriarte</w:t>
      </w:r>
      <w:proofErr w:type="spellEnd"/>
      <w:r w:rsidRPr="002A2936">
        <w:rPr>
          <w:rFonts w:eastAsiaTheme="minorEastAsia"/>
        </w:rPr>
        <w:t xml:space="preserve">, M., </w:t>
      </w:r>
      <w:proofErr w:type="spellStart"/>
      <w:r w:rsidRPr="002A2936">
        <w:rPr>
          <w:rFonts w:eastAsiaTheme="minorEastAsia"/>
        </w:rPr>
        <w:t>Anciães</w:t>
      </w:r>
      <w:proofErr w:type="spellEnd"/>
      <w:r w:rsidRPr="002A2936">
        <w:rPr>
          <w:rFonts w:eastAsiaTheme="minorEastAsia"/>
        </w:rPr>
        <w:t xml:space="preserve">, </w:t>
      </w:r>
      <w:r w:rsidR="007B209E">
        <w:rPr>
          <w:rFonts w:eastAsiaTheme="minorEastAsia"/>
        </w:rPr>
        <w:t xml:space="preserve">M. </w:t>
      </w:r>
      <w:r w:rsidRPr="002A2936">
        <w:rPr>
          <w:rFonts w:eastAsiaTheme="minorEastAsia"/>
        </w:rPr>
        <w:t xml:space="preserve">da Silva, </w:t>
      </w:r>
      <w:r w:rsidR="007B209E">
        <w:rPr>
          <w:rFonts w:eastAsiaTheme="minorEastAsia"/>
        </w:rPr>
        <w:t xml:space="preserve">M. T. B., </w:t>
      </w:r>
      <w:proofErr w:type="spellStart"/>
      <w:r w:rsidRPr="002A2936">
        <w:rPr>
          <w:rFonts w:eastAsiaTheme="minorEastAsia"/>
        </w:rPr>
        <w:t>Rubim</w:t>
      </w:r>
      <w:proofErr w:type="spellEnd"/>
      <w:r w:rsidRPr="002A2936">
        <w:rPr>
          <w:rFonts w:eastAsiaTheme="minorEastAsia"/>
        </w:rPr>
        <w:t xml:space="preserve">, </w:t>
      </w:r>
      <w:r w:rsidR="007B209E">
        <w:rPr>
          <w:rFonts w:eastAsiaTheme="minorEastAsia"/>
        </w:rPr>
        <w:t xml:space="preserve">P., </w:t>
      </w:r>
      <w:r w:rsidRPr="002A2936">
        <w:rPr>
          <w:rFonts w:eastAsiaTheme="minorEastAsia"/>
        </w:rPr>
        <w:t xml:space="preserve">E. Johnson, </w:t>
      </w:r>
      <w:r w:rsidR="007B209E">
        <w:rPr>
          <w:rFonts w:eastAsiaTheme="minorEastAsia"/>
        </w:rPr>
        <w:t>E., &amp;</w:t>
      </w:r>
      <w:r w:rsidRPr="002A2936">
        <w:rPr>
          <w:rFonts w:eastAsiaTheme="minorEastAsia"/>
        </w:rPr>
        <w:t xml:space="preserve"> Bruna</w:t>
      </w:r>
      <w:r w:rsidR="007B209E">
        <w:rPr>
          <w:rFonts w:eastAsiaTheme="minorEastAsia"/>
        </w:rPr>
        <w:t>, E. M</w:t>
      </w:r>
      <w:r w:rsidRPr="002A2936">
        <w:rPr>
          <w:rFonts w:eastAsiaTheme="minorEastAsia"/>
        </w:rPr>
        <w:t xml:space="preserve">. </w:t>
      </w:r>
      <w:r w:rsidR="0011463F">
        <w:rPr>
          <w:rFonts w:eastAsiaTheme="minorEastAsia"/>
        </w:rPr>
        <w:t>(</w:t>
      </w:r>
      <w:r w:rsidRPr="002A2936">
        <w:rPr>
          <w:rFonts w:eastAsiaTheme="minorEastAsia"/>
        </w:rPr>
        <w:t>2011</w:t>
      </w:r>
      <w:r w:rsidR="0011463F">
        <w:rPr>
          <w:rFonts w:eastAsiaTheme="minorEastAsia"/>
        </w:rPr>
        <w:t>)</w:t>
      </w:r>
      <w:r w:rsidRPr="002A2936">
        <w:rPr>
          <w:rFonts w:eastAsiaTheme="minorEastAsia"/>
        </w:rPr>
        <w:t xml:space="preserve">. Disentangling the drivers of reduced long-distance seed dispersal by birds in an experimentally fragmented landscape. </w:t>
      </w:r>
      <w:r w:rsidRPr="007B209E">
        <w:rPr>
          <w:rFonts w:eastAsiaTheme="minorEastAsia"/>
          <w:i/>
        </w:rPr>
        <w:t>Ecology 92</w:t>
      </w:r>
      <w:r w:rsidR="007B209E">
        <w:rPr>
          <w:rFonts w:eastAsiaTheme="minorEastAsia"/>
        </w:rPr>
        <w:t>,</w:t>
      </w:r>
      <w:r w:rsidRPr="002A2936">
        <w:rPr>
          <w:rFonts w:eastAsiaTheme="minorEastAsia"/>
        </w:rPr>
        <w:t xml:space="preserve"> 924–</w:t>
      </w:r>
      <w:r w:rsidR="007B209E">
        <w:rPr>
          <w:rFonts w:eastAsiaTheme="minorEastAsia"/>
        </w:rPr>
        <w:t>9</w:t>
      </w:r>
      <w:r w:rsidRPr="002A2936">
        <w:rPr>
          <w:rFonts w:eastAsiaTheme="minorEastAsia"/>
        </w:rPr>
        <w:t>37.</w:t>
      </w:r>
    </w:p>
    <w:p w14:paraId="0E3ECDFB" w14:textId="28DD9EFE" w:rsidR="004378B2" w:rsidRPr="004378B2" w:rsidRDefault="004378B2" w:rsidP="00155C55">
      <w:pPr>
        <w:pStyle w:val="Bibliography"/>
        <w:spacing w:after="200"/>
        <w:ind w:left="360" w:hanging="360"/>
        <w:contextualSpacing/>
        <w:rPr>
          <w:rFonts w:eastAsiaTheme="minorEastAsia"/>
        </w:rPr>
      </w:pPr>
      <w:r>
        <w:rPr>
          <w:rFonts w:eastAsiaTheme="minorEastAsia"/>
        </w:rPr>
        <w:t xml:space="preserve">van der </w:t>
      </w:r>
      <w:r w:rsidRPr="004378B2">
        <w:rPr>
          <w:rFonts w:eastAsiaTheme="minorEastAsia"/>
        </w:rPr>
        <w:t>Loo, M.</w:t>
      </w:r>
      <w:r w:rsidR="007B209E">
        <w:rPr>
          <w:rFonts w:eastAsiaTheme="minorEastAsia"/>
        </w:rPr>
        <w:t xml:space="preserve"> </w:t>
      </w:r>
      <w:r w:rsidRPr="004378B2">
        <w:rPr>
          <w:rFonts w:eastAsiaTheme="minorEastAsia"/>
        </w:rPr>
        <w:t>P.</w:t>
      </w:r>
      <w:r w:rsidR="007B209E">
        <w:rPr>
          <w:rFonts w:eastAsiaTheme="minorEastAsia"/>
        </w:rPr>
        <w:t xml:space="preserve"> </w:t>
      </w:r>
      <w:r w:rsidRPr="004378B2">
        <w:rPr>
          <w:rFonts w:eastAsiaTheme="minorEastAsia"/>
        </w:rPr>
        <w:t xml:space="preserve">J. </w:t>
      </w:r>
      <w:r>
        <w:rPr>
          <w:rFonts w:eastAsiaTheme="minorEastAsia"/>
        </w:rPr>
        <w:t xml:space="preserve">(2014). </w:t>
      </w:r>
      <w:r w:rsidRPr="004378B2">
        <w:rPr>
          <w:rFonts w:eastAsiaTheme="minorEastAsia"/>
        </w:rPr>
        <w:t xml:space="preserve">The </w:t>
      </w:r>
      <w:proofErr w:type="spellStart"/>
      <w:r w:rsidRPr="004378B2">
        <w:rPr>
          <w:rFonts w:eastAsiaTheme="minorEastAsia"/>
        </w:rPr>
        <w:t>stringdist</w:t>
      </w:r>
      <w:proofErr w:type="spellEnd"/>
      <w:r w:rsidRPr="004378B2">
        <w:rPr>
          <w:rFonts w:eastAsiaTheme="minorEastAsia"/>
        </w:rPr>
        <w:t xml:space="preserve"> package for approximate sting matching. </w:t>
      </w:r>
      <w:r w:rsidRPr="007B209E">
        <w:rPr>
          <w:rFonts w:eastAsiaTheme="minorEastAsia"/>
          <w:i/>
        </w:rPr>
        <w:t>The R Journal 6</w:t>
      </w:r>
      <w:r w:rsidR="007B209E">
        <w:rPr>
          <w:rFonts w:eastAsiaTheme="minorEastAsia"/>
        </w:rPr>
        <w:t>,</w:t>
      </w:r>
      <w:r w:rsidRPr="004378B2">
        <w:rPr>
          <w:rFonts w:eastAsiaTheme="minorEastAsia"/>
        </w:rPr>
        <w:t xml:space="preserve"> 111–</w:t>
      </w:r>
      <w:r>
        <w:rPr>
          <w:rFonts w:eastAsiaTheme="minorEastAsia"/>
        </w:rPr>
        <w:t>1</w:t>
      </w:r>
      <w:r w:rsidRPr="004378B2">
        <w:rPr>
          <w:rFonts w:eastAsiaTheme="minorEastAsia"/>
        </w:rPr>
        <w:t>22.</w:t>
      </w:r>
    </w:p>
    <w:p w14:paraId="7DF5DEA9" w14:textId="49F940F0"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lastRenderedPageBreak/>
        <w:t>Vanderbilt, C.</w:t>
      </w:r>
      <w:r w:rsidR="007B209E">
        <w:rPr>
          <w:rFonts w:eastAsiaTheme="minorEastAsia"/>
        </w:rPr>
        <w:t xml:space="preserve"> </w:t>
      </w:r>
      <w:r w:rsidRPr="002A2936">
        <w:rPr>
          <w:rFonts w:eastAsiaTheme="minorEastAsia"/>
        </w:rPr>
        <w:t xml:space="preserve">C., J.P. Kelley, </w:t>
      </w:r>
      <w:r w:rsidR="007B209E">
        <w:rPr>
          <w:rFonts w:eastAsiaTheme="minorEastAsia"/>
        </w:rPr>
        <w:t>J. P., &amp;</w:t>
      </w:r>
      <w:r w:rsidRPr="002A2936">
        <w:rPr>
          <w:rFonts w:eastAsiaTheme="minorEastAsia"/>
        </w:rPr>
        <w:t xml:space="preserve"> DuVal</w:t>
      </w:r>
      <w:r w:rsidR="007B209E">
        <w:rPr>
          <w:rFonts w:eastAsiaTheme="minorEastAsia"/>
        </w:rPr>
        <w:t>, E. H</w:t>
      </w:r>
      <w:r w:rsidRPr="002A2936">
        <w:rPr>
          <w:rFonts w:eastAsiaTheme="minorEastAsia"/>
        </w:rPr>
        <w:t xml:space="preserve">. </w:t>
      </w:r>
      <w:r w:rsidR="0011463F">
        <w:rPr>
          <w:rFonts w:eastAsiaTheme="minorEastAsia"/>
        </w:rPr>
        <w:t>(</w:t>
      </w:r>
      <w:r w:rsidRPr="002A2936">
        <w:rPr>
          <w:rFonts w:eastAsiaTheme="minorEastAsia"/>
        </w:rPr>
        <w:t>2015</w:t>
      </w:r>
      <w:r w:rsidR="0011463F">
        <w:rPr>
          <w:rFonts w:eastAsiaTheme="minorEastAsia"/>
        </w:rPr>
        <w:t>)</w:t>
      </w:r>
      <w:r w:rsidRPr="002A2936">
        <w:rPr>
          <w:rFonts w:eastAsiaTheme="minorEastAsia"/>
        </w:rPr>
        <w:t xml:space="preserve">. Variation in the performance of cross-contextual displays suggests selection on dual-male phenotypes in a lekking bird. </w:t>
      </w:r>
      <w:r w:rsidRPr="007B209E">
        <w:rPr>
          <w:rFonts w:eastAsiaTheme="minorEastAsia"/>
          <w:i/>
        </w:rPr>
        <w:t xml:space="preserve">Animal </w:t>
      </w:r>
      <w:proofErr w:type="spellStart"/>
      <w:r w:rsidRPr="007B209E">
        <w:rPr>
          <w:rFonts w:eastAsiaTheme="minorEastAsia"/>
          <w:i/>
        </w:rPr>
        <w:t>Behaviour</w:t>
      </w:r>
      <w:proofErr w:type="spellEnd"/>
      <w:r w:rsidRPr="007B209E">
        <w:rPr>
          <w:rFonts w:eastAsiaTheme="minorEastAsia"/>
          <w:i/>
        </w:rPr>
        <w:t>, 107</w:t>
      </w:r>
      <w:r w:rsidRPr="002A2936">
        <w:rPr>
          <w:rFonts w:eastAsiaTheme="minorEastAsia"/>
        </w:rPr>
        <w:t>, 213–19.</w:t>
      </w:r>
    </w:p>
    <w:p w14:paraId="2AFFD81A" w14:textId="11D4A176" w:rsidR="00DC7B32" w:rsidRPr="002A2936" w:rsidRDefault="00DC7B32" w:rsidP="00155C55">
      <w:pPr>
        <w:pStyle w:val="Bibliography"/>
        <w:spacing w:after="200"/>
        <w:ind w:left="360" w:hanging="360"/>
        <w:contextualSpacing/>
        <w:rPr>
          <w:rFonts w:eastAsiaTheme="minorEastAsia"/>
        </w:rPr>
      </w:pPr>
      <w:r w:rsidRPr="002A2936">
        <w:rPr>
          <w:rFonts w:eastAsiaTheme="minorEastAsia"/>
        </w:rPr>
        <w:t>Wheelwright, N.</w:t>
      </w:r>
      <w:r w:rsidR="007B209E">
        <w:rPr>
          <w:rFonts w:eastAsiaTheme="minorEastAsia"/>
        </w:rPr>
        <w:t xml:space="preserve"> </w:t>
      </w:r>
      <w:r w:rsidRPr="002A2936">
        <w:rPr>
          <w:rFonts w:eastAsiaTheme="minorEastAsia"/>
        </w:rPr>
        <w:t xml:space="preserve">T. </w:t>
      </w:r>
      <w:r w:rsidR="0011463F">
        <w:rPr>
          <w:rFonts w:eastAsiaTheme="minorEastAsia"/>
        </w:rPr>
        <w:t>(</w:t>
      </w:r>
      <w:r w:rsidRPr="002A2936">
        <w:rPr>
          <w:rFonts w:eastAsiaTheme="minorEastAsia"/>
        </w:rPr>
        <w:t>1991</w:t>
      </w:r>
      <w:r w:rsidR="0011463F">
        <w:rPr>
          <w:rFonts w:eastAsiaTheme="minorEastAsia"/>
        </w:rPr>
        <w:t>)</w:t>
      </w:r>
      <w:r w:rsidRPr="002A2936">
        <w:rPr>
          <w:rFonts w:eastAsiaTheme="minorEastAsia"/>
        </w:rPr>
        <w:t xml:space="preserve">. How long do fruit-eating birds stay in the plants where they feed? </w:t>
      </w:r>
      <w:proofErr w:type="spellStart"/>
      <w:r w:rsidRPr="007B209E">
        <w:rPr>
          <w:rFonts w:eastAsiaTheme="minorEastAsia"/>
          <w:i/>
        </w:rPr>
        <w:t>Biotropica</w:t>
      </w:r>
      <w:proofErr w:type="spellEnd"/>
      <w:r w:rsidRPr="007B209E">
        <w:rPr>
          <w:rFonts w:eastAsiaTheme="minorEastAsia"/>
          <w:i/>
        </w:rPr>
        <w:t xml:space="preserve"> 23</w:t>
      </w:r>
      <w:r w:rsidR="007B209E">
        <w:rPr>
          <w:rFonts w:eastAsiaTheme="minorEastAsia"/>
        </w:rPr>
        <w:t>,</w:t>
      </w:r>
      <w:r w:rsidRPr="002A2936">
        <w:rPr>
          <w:rFonts w:eastAsiaTheme="minorEastAsia"/>
        </w:rPr>
        <w:t xml:space="preserve"> 29</w:t>
      </w:r>
      <w:r w:rsidR="007B209E">
        <w:rPr>
          <w:rFonts w:eastAsiaTheme="minorEastAsia"/>
        </w:rPr>
        <w:t>–</w:t>
      </w:r>
      <w:r w:rsidRPr="002A2936">
        <w:rPr>
          <w:rFonts w:eastAsiaTheme="minorEastAsia"/>
        </w:rPr>
        <w:t>40.</w:t>
      </w:r>
    </w:p>
    <w:p w14:paraId="35395592" w14:textId="61355828" w:rsidR="00030C5D" w:rsidRPr="002A2936" w:rsidRDefault="00030C5D" w:rsidP="00155C55">
      <w:pPr>
        <w:pStyle w:val="Bibliography"/>
        <w:spacing w:after="200"/>
        <w:ind w:left="360" w:hanging="360"/>
        <w:contextualSpacing/>
        <w:rPr>
          <w:rFonts w:eastAsiaTheme="minorEastAsia"/>
        </w:rPr>
      </w:pPr>
      <w:r w:rsidRPr="002A2936">
        <w:rPr>
          <w:rFonts w:eastAsiaTheme="minorEastAsia"/>
        </w:rPr>
        <w:t xml:space="preserve">Ziv, J., &amp; Lempel, A. (1977). A universal algorithm for sequential data compression. </w:t>
      </w:r>
      <w:r w:rsidRPr="007B209E">
        <w:rPr>
          <w:rFonts w:eastAsiaTheme="minorEastAsia"/>
          <w:i/>
        </w:rPr>
        <w:t>IEEE Transactions of Information Theory, 12</w:t>
      </w:r>
      <w:r w:rsidRPr="002A2936">
        <w:rPr>
          <w:rFonts w:eastAsiaTheme="minorEastAsia"/>
        </w:rPr>
        <w:t>, 337–343.</w:t>
      </w:r>
    </w:p>
    <w:p w14:paraId="6D0CEE38" w14:textId="71E7520E" w:rsidR="00030C5D" w:rsidRPr="002A2936" w:rsidRDefault="00030C5D" w:rsidP="00155C55">
      <w:pPr>
        <w:pStyle w:val="Bibliography"/>
        <w:spacing w:after="200"/>
        <w:ind w:left="360" w:hanging="360"/>
        <w:contextualSpacing/>
        <w:rPr>
          <w:rFonts w:eastAsiaTheme="minorEastAsia"/>
        </w:rPr>
      </w:pPr>
      <w:proofErr w:type="spellStart"/>
      <w:r w:rsidRPr="002A2936">
        <w:rPr>
          <w:rFonts w:eastAsiaTheme="minorEastAsia"/>
        </w:rPr>
        <w:t>Zuk</w:t>
      </w:r>
      <w:proofErr w:type="spellEnd"/>
      <w:r w:rsidRPr="002A2936">
        <w:rPr>
          <w:rFonts w:eastAsiaTheme="minorEastAsia"/>
        </w:rPr>
        <w:t xml:space="preserve">, M., Thornhill, R., </w:t>
      </w:r>
      <w:proofErr w:type="spellStart"/>
      <w:r w:rsidRPr="002A2936">
        <w:rPr>
          <w:rFonts w:eastAsiaTheme="minorEastAsia"/>
        </w:rPr>
        <w:t>Ligon</w:t>
      </w:r>
      <w:proofErr w:type="spellEnd"/>
      <w:r w:rsidRPr="002A2936">
        <w:rPr>
          <w:rFonts w:eastAsiaTheme="minorEastAsia"/>
        </w:rPr>
        <w:t xml:space="preserve">, J. D., Johnson, K., </w:t>
      </w:r>
      <w:proofErr w:type="spellStart"/>
      <w:r w:rsidRPr="002A2936">
        <w:rPr>
          <w:rFonts w:eastAsiaTheme="minorEastAsia"/>
        </w:rPr>
        <w:t>Austad</w:t>
      </w:r>
      <w:proofErr w:type="spellEnd"/>
      <w:r w:rsidRPr="002A2936">
        <w:rPr>
          <w:rFonts w:eastAsiaTheme="minorEastAsia"/>
        </w:rPr>
        <w:t xml:space="preserve">, S., </w:t>
      </w:r>
      <w:proofErr w:type="spellStart"/>
      <w:r w:rsidRPr="002A2936">
        <w:rPr>
          <w:rFonts w:eastAsiaTheme="minorEastAsia"/>
        </w:rPr>
        <w:t>Ligon</w:t>
      </w:r>
      <w:proofErr w:type="spellEnd"/>
      <w:r w:rsidRPr="002A2936">
        <w:rPr>
          <w:rFonts w:eastAsiaTheme="minorEastAsia"/>
        </w:rPr>
        <w:t xml:space="preserve">, S. H., Thornhill, N. W., &amp; Costin, C. (1990). The </w:t>
      </w:r>
      <w:r w:rsidR="007B209E" w:rsidRPr="002A2936">
        <w:rPr>
          <w:rFonts w:eastAsiaTheme="minorEastAsia"/>
        </w:rPr>
        <w:t xml:space="preserve">role of male ornaments and courtship </w:t>
      </w:r>
      <w:proofErr w:type="spellStart"/>
      <w:r w:rsidR="004E5018">
        <w:rPr>
          <w:rFonts w:eastAsiaTheme="minorEastAsia"/>
        </w:rPr>
        <w:t>behaviour</w:t>
      </w:r>
      <w:proofErr w:type="spellEnd"/>
      <w:r w:rsidR="007B209E" w:rsidRPr="002A2936">
        <w:rPr>
          <w:rFonts w:eastAsiaTheme="minorEastAsia"/>
        </w:rPr>
        <w:t xml:space="preserve"> in female mate choice of red jungle fowl</w:t>
      </w:r>
      <w:r w:rsidRPr="002A2936">
        <w:rPr>
          <w:rFonts w:eastAsiaTheme="minorEastAsia"/>
        </w:rPr>
        <w:t xml:space="preserve">. </w:t>
      </w:r>
      <w:r w:rsidRPr="007B209E">
        <w:rPr>
          <w:rFonts w:eastAsiaTheme="minorEastAsia"/>
          <w:i/>
        </w:rPr>
        <w:t>American Naturalist, 136</w:t>
      </w:r>
      <w:r w:rsidRPr="002A2936">
        <w:rPr>
          <w:rFonts w:eastAsiaTheme="minorEastAsia"/>
        </w:rPr>
        <w:t xml:space="preserve">, 459–473. </w:t>
      </w:r>
    </w:p>
    <w:p w14:paraId="0EE1F7B6" w14:textId="3C521244" w:rsidR="00A10E4A" w:rsidRDefault="00A10E4A" w:rsidP="00155C55">
      <w:pPr>
        <w:contextualSpacing/>
        <w:rPr>
          <w:sz w:val="16"/>
          <w:szCs w:val="16"/>
        </w:rPr>
      </w:pPr>
    </w:p>
    <w:p w14:paraId="40741E3C" w14:textId="691BB9F8" w:rsidR="002A78F2" w:rsidRPr="002A78F2" w:rsidRDefault="002A78F2" w:rsidP="00155C55">
      <w:pPr>
        <w:contextualSpacing/>
        <w:rPr>
          <w:b/>
        </w:rPr>
      </w:pPr>
      <w:r w:rsidRPr="002A78F2">
        <w:rPr>
          <w:b/>
        </w:rPr>
        <w:t>ACKNOWLEDGMENTS</w:t>
      </w:r>
    </w:p>
    <w:p w14:paraId="3393A075" w14:textId="272E6428" w:rsidR="0020001C" w:rsidRPr="0020001C" w:rsidRDefault="0020001C" w:rsidP="00155C55">
      <w:pPr>
        <w:contextualSpacing/>
      </w:pPr>
      <w:r w:rsidRPr="00827477">
        <w:t xml:space="preserve">The </w:t>
      </w:r>
      <w:proofErr w:type="spellStart"/>
      <w:r w:rsidRPr="00827477">
        <w:t>Mindo</w:t>
      </w:r>
      <w:proofErr w:type="spellEnd"/>
      <w:r w:rsidRPr="00827477">
        <w:t xml:space="preserve"> </w:t>
      </w:r>
      <w:proofErr w:type="spellStart"/>
      <w:r w:rsidRPr="00827477">
        <w:t>Cloudforest</w:t>
      </w:r>
      <w:proofErr w:type="spellEnd"/>
      <w:r w:rsidRPr="00827477">
        <w:t xml:space="preserve"> Foundation (MCF) allowed us to use their </w:t>
      </w:r>
      <w:proofErr w:type="spellStart"/>
      <w:r w:rsidRPr="00827477">
        <w:t>Milpe</w:t>
      </w:r>
      <w:proofErr w:type="spellEnd"/>
      <w:r w:rsidRPr="00827477">
        <w:t xml:space="preserve"> Sanctuary for our</w:t>
      </w:r>
      <w:r>
        <w:t xml:space="preserve"> study. Brian </w:t>
      </w:r>
      <w:proofErr w:type="spellStart"/>
      <w:r>
        <w:t>Krohnke</w:t>
      </w:r>
      <w:proofErr w:type="spellEnd"/>
      <w:r>
        <w:t xml:space="preserve"> and Maria José Guerrero of MCF were extremely helpful in providing logistical support. Support from the Fulbright Foundation, </w:t>
      </w:r>
      <w:r w:rsidR="00010FA0">
        <w:t xml:space="preserve">and </w:t>
      </w:r>
      <w:r>
        <w:t>the U</w:t>
      </w:r>
      <w:r w:rsidR="00010FA0">
        <w:t xml:space="preserve">niversity of Wyoming's </w:t>
      </w:r>
      <w:proofErr w:type="spellStart"/>
      <w:r w:rsidR="00010FA0">
        <w:t>Flittie</w:t>
      </w:r>
      <w:proofErr w:type="spellEnd"/>
      <w:r>
        <w:t xml:space="preserve"> sabbatical fund helped enhance the field efforts. We are grateful to Grady Harris, Will McDonald, and many field assistants for </w:t>
      </w:r>
      <w:r w:rsidR="007D5BE3">
        <w:t>hard work in the field</w:t>
      </w:r>
      <w:r w:rsidR="00010FA0">
        <w:t xml:space="preserve"> that provided the scaffold on which we built our research</w:t>
      </w:r>
      <w:r w:rsidR="007D5BE3">
        <w:t xml:space="preserve">. </w:t>
      </w:r>
      <w:r w:rsidR="00010FA0">
        <w:t xml:space="preserve">The University of Wyoming Education Abroad Program provided some of the travel funds for the authors. Gracias </w:t>
      </w:r>
      <w:proofErr w:type="spellStart"/>
      <w:r w:rsidR="00010FA0">
        <w:t>tambien</w:t>
      </w:r>
      <w:proofErr w:type="spellEnd"/>
      <w:r w:rsidR="00010FA0">
        <w:t xml:space="preserve"> </w:t>
      </w:r>
      <w:r w:rsidR="00617E43">
        <w:t xml:space="preserve">a la </w:t>
      </w:r>
      <w:proofErr w:type="spellStart"/>
      <w:r w:rsidR="00617E43">
        <w:t>vida</w:t>
      </w:r>
      <w:proofErr w:type="spellEnd"/>
      <w:r w:rsidR="00617E43">
        <w:t xml:space="preserve"> </w:t>
      </w:r>
      <w:proofErr w:type="spellStart"/>
      <w:r w:rsidR="00617E43">
        <w:t>silvestre</w:t>
      </w:r>
      <w:proofErr w:type="spellEnd"/>
      <w:r w:rsidR="00617E43">
        <w:t xml:space="preserve">, </w:t>
      </w:r>
      <w:r w:rsidR="00010FA0">
        <w:t xml:space="preserve">al pueblo y </w:t>
      </w:r>
      <w:r w:rsidR="00617E43">
        <w:t xml:space="preserve">al </w:t>
      </w:r>
      <w:proofErr w:type="spellStart"/>
      <w:r w:rsidR="00010FA0">
        <w:t>gobierno</w:t>
      </w:r>
      <w:proofErr w:type="spellEnd"/>
      <w:r w:rsidR="00010FA0">
        <w:t xml:space="preserve"> del Ecuador. </w:t>
      </w:r>
    </w:p>
    <w:p w14:paraId="51CF91A0" w14:textId="77777777" w:rsidR="0020001C" w:rsidRPr="00674248" w:rsidRDefault="0020001C" w:rsidP="00155C55">
      <w:pPr>
        <w:contextualSpacing/>
        <w:rPr>
          <w:sz w:val="16"/>
          <w:szCs w:val="16"/>
        </w:rPr>
      </w:pPr>
    </w:p>
    <w:p w14:paraId="36809AAA" w14:textId="77777777" w:rsidR="002A78F2" w:rsidRDefault="004041D1" w:rsidP="00155C55">
      <w:pPr>
        <w:contextualSpacing/>
        <w:rPr>
          <w:rFonts w:eastAsiaTheme="minorEastAsia"/>
          <w:b/>
        </w:rPr>
      </w:pPr>
      <w:r w:rsidRPr="00CE4554">
        <w:rPr>
          <w:rFonts w:eastAsiaTheme="minorEastAsia"/>
          <w:b/>
        </w:rPr>
        <w:t xml:space="preserve">Compliance with </w:t>
      </w:r>
      <w:r w:rsidR="002A78F2">
        <w:rPr>
          <w:rFonts w:eastAsiaTheme="minorEastAsia"/>
          <w:b/>
        </w:rPr>
        <w:t>E</w:t>
      </w:r>
      <w:r w:rsidRPr="00CE4554">
        <w:rPr>
          <w:rFonts w:eastAsiaTheme="minorEastAsia"/>
          <w:b/>
        </w:rPr>
        <w:t xml:space="preserve">thical </w:t>
      </w:r>
      <w:r w:rsidR="002A78F2">
        <w:rPr>
          <w:rFonts w:eastAsiaTheme="minorEastAsia"/>
          <w:b/>
        </w:rPr>
        <w:t>S</w:t>
      </w:r>
      <w:r w:rsidRPr="00CE4554">
        <w:rPr>
          <w:rFonts w:eastAsiaTheme="minorEastAsia"/>
          <w:b/>
        </w:rPr>
        <w:t>tandards</w:t>
      </w:r>
    </w:p>
    <w:p w14:paraId="2F5192EE" w14:textId="4786AF71" w:rsidR="002A78F2" w:rsidRPr="002A78F2" w:rsidRDefault="004041D1" w:rsidP="00155C55">
      <w:pPr>
        <w:contextualSpacing/>
        <w:rPr>
          <w:rFonts w:eastAsiaTheme="minorEastAsia"/>
          <w:i/>
        </w:rPr>
      </w:pPr>
      <w:r w:rsidRPr="002A78F2">
        <w:rPr>
          <w:rFonts w:eastAsiaTheme="minorEastAsia"/>
          <w:i/>
        </w:rPr>
        <w:t xml:space="preserve">Conflict of </w:t>
      </w:r>
      <w:r w:rsidR="002A78F2" w:rsidRPr="002A78F2">
        <w:rPr>
          <w:rFonts w:eastAsiaTheme="minorEastAsia"/>
          <w:i/>
        </w:rPr>
        <w:t>I</w:t>
      </w:r>
      <w:r w:rsidRPr="002A78F2">
        <w:rPr>
          <w:rFonts w:eastAsiaTheme="minorEastAsia"/>
          <w:i/>
        </w:rPr>
        <w:t>nterest</w:t>
      </w:r>
    </w:p>
    <w:p w14:paraId="7C33588C" w14:textId="77777777" w:rsidR="002A78F2" w:rsidRDefault="004041D1" w:rsidP="00155C55">
      <w:pPr>
        <w:contextualSpacing/>
        <w:rPr>
          <w:rFonts w:eastAsiaTheme="minorEastAsia"/>
          <w:b/>
        </w:rPr>
      </w:pPr>
      <w:r w:rsidRPr="004041D1">
        <w:rPr>
          <w:rFonts w:eastAsiaTheme="minorEastAsia"/>
        </w:rPr>
        <w:t>The authors declare that they have no conflict of</w:t>
      </w:r>
      <w:r>
        <w:rPr>
          <w:rFonts w:eastAsiaTheme="minorEastAsia"/>
        </w:rPr>
        <w:t xml:space="preserve"> </w:t>
      </w:r>
      <w:r w:rsidRPr="004041D1">
        <w:rPr>
          <w:rFonts w:eastAsiaTheme="minorEastAsia"/>
        </w:rPr>
        <w:t>interest.</w:t>
      </w:r>
    </w:p>
    <w:p w14:paraId="128BA4BF" w14:textId="77777777" w:rsidR="002A78F2" w:rsidRDefault="001D31ED" w:rsidP="00155C55">
      <w:pPr>
        <w:contextualSpacing/>
        <w:rPr>
          <w:rFonts w:eastAsiaTheme="minorEastAsia"/>
          <w:i/>
        </w:rPr>
      </w:pPr>
      <w:r w:rsidRPr="002A78F2">
        <w:rPr>
          <w:rFonts w:eastAsiaTheme="minorEastAsia"/>
          <w:i/>
        </w:rPr>
        <w:t xml:space="preserve">Ethical </w:t>
      </w:r>
      <w:r w:rsidR="002A78F2">
        <w:rPr>
          <w:rFonts w:eastAsiaTheme="minorEastAsia"/>
          <w:i/>
        </w:rPr>
        <w:t>A</w:t>
      </w:r>
      <w:r w:rsidRPr="002A78F2">
        <w:rPr>
          <w:rFonts w:eastAsiaTheme="minorEastAsia"/>
          <w:i/>
        </w:rPr>
        <w:t xml:space="preserve">pproval </w:t>
      </w:r>
    </w:p>
    <w:p w14:paraId="2F241D34" w14:textId="58A379FC" w:rsidR="004041D1" w:rsidRPr="002A78F2" w:rsidRDefault="001D31ED" w:rsidP="00155C55">
      <w:pPr>
        <w:contextualSpacing/>
        <w:rPr>
          <w:rFonts w:eastAsiaTheme="minorEastAsia"/>
          <w:i/>
        </w:rPr>
      </w:pPr>
      <w:r w:rsidRPr="001D31ED">
        <w:rPr>
          <w:rFonts w:eastAsiaTheme="minorEastAsia"/>
        </w:rPr>
        <w:t>All applicable international, national, and institutional</w:t>
      </w:r>
      <w:r>
        <w:rPr>
          <w:rFonts w:eastAsiaTheme="minorEastAsia"/>
        </w:rPr>
        <w:t xml:space="preserve"> </w:t>
      </w:r>
      <w:r w:rsidRPr="001D31ED">
        <w:rPr>
          <w:rFonts w:eastAsiaTheme="minorEastAsia"/>
        </w:rPr>
        <w:t xml:space="preserve">guidelines for the care and use of animals were followed. </w:t>
      </w:r>
      <w:r w:rsidR="004041D1">
        <w:rPr>
          <w:rFonts w:eastAsiaTheme="minorEastAsia"/>
        </w:rPr>
        <w:t>Capture by mist nets, handling and banding were approved by the University of Wyoming's Institutional Animal Use Committee (IACUC</w:t>
      </w:r>
      <w:r w:rsidR="004155E3">
        <w:rPr>
          <w:rFonts w:eastAsiaTheme="minorEastAsia"/>
        </w:rPr>
        <w:t xml:space="preserve"> </w:t>
      </w:r>
      <w:r w:rsidR="00134975">
        <w:rPr>
          <w:rFonts w:eastAsiaTheme="minorEastAsia"/>
        </w:rPr>
        <w:t xml:space="preserve">protocol </w:t>
      </w:r>
      <w:r w:rsidR="004155E3" w:rsidRPr="004155E3">
        <w:rPr>
          <w:rFonts w:eastAsiaTheme="minorEastAsia"/>
        </w:rPr>
        <w:t>#20160602DM00242-01</w:t>
      </w:r>
      <w:r w:rsidR="004041D1">
        <w:rPr>
          <w:rFonts w:eastAsiaTheme="minorEastAsia"/>
        </w:rPr>
        <w:t xml:space="preserve">) for each of the years of fieldwork. </w:t>
      </w:r>
    </w:p>
    <w:p w14:paraId="09C081D3" w14:textId="77777777" w:rsidR="002159F0" w:rsidRDefault="002159F0" w:rsidP="00155C55">
      <w:pPr>
        <w:contextualSpacing/>
        <w:rPr>
          <w:rFonts w:eastAsiaTheme="minorEastAsia"/>
        </w:rPr>
      </w:pPr>
      <w:r>
        <w:rPr>
          <w:rFonts w:eastAsiaTheme="minorEastAsia"/>
        </w:rPr>
        <w:br w:type="page"/>
      </w:r>
    </w:p>
    <w:p w14:paraId="76C53B40" w14:textId="16F4BEA0" w:rsidR="001915D3" w:rsidRPr="002A78F2" w:rsidRDefault="001915D3" w:rsidP="00155C55">
      <w:pPr>
        <w:contextualSpacing/>
        <w:rPr>
          <w:rFonts w:eastAsiaTheme="minorEastAsia"/>
          <w:b/>
        </w:rPr>
      </w:pPr>
      <w:r w:rsidRPr="002A78F2">
        <w:rPr>
          <w:rFonts w:eastAsiaTheme="minorEastAsia"/>
          <w:b/>
        </w:rPr>
        <w:lastRenderedPageBreak/>
        <w:t>Supplementary Materials</w:t>
      </w:r>
      <w:r w:rsidRPr="002A78F2">
        <w:rPr>
          <w:rFonts w:eastAsiaTheme="minorEastAsia"/>
          <w:b/>
        </w:rPr>
        <w:br/>
      </w:r>
    </w:p>
    <w:p w14:paraId="06DE735F" w14:textId="71512AC3" w:rsidR="001915D3" w:rsidRDefault="00980AB7" w:rsidP="00155C55">
      <w:pPr>
        <w:ind w:left="720"/>
        <w:contextualSpacing/>
        <w:rPr>
          <w:rFonts w:eastAsiaTheme="minorEastAsia"/>
        </w:rPr>
      </w:pPr>
      <w:r w:rsidRPr="00980AB7">
        <w:rPr>
          <w:rFonts w:eastAsiaTheme="minorEastAsia"/>
          <w:noProof/>
        </w:rPr>
        <w:drawing>
          <wp:inline distT="0" distB="0" distL="0" distR="0" wp14:anchorId="51E27B31" wp14:editId="0C6B65E6">
            <wp:extent cx="4461933" cy="312202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1628" cy="3128809"/>
                    </a:xfrm>
                    <a:prstGeom prst="rect">
                      <a:avLst/>
                    </a:prstGeom>
                  </pic:spPr>
                </pic:pic>
              </a:graphicData>
            </a:graphic>
          </wp:inline>
        </w:drawing>
      </w:r>
    </w:p>
    <w:p w14:paraId="4B99E428" w14:textId="77777777" w:rsidR="001915D3" w:rsidRDefault="001915D3" w:rsidP="00155C55">
      <w:pPr>
        <w:ind w:left="720"/>
        <w:contextualSpacing/>
        <w:rPr>
          <w:rFonts w:eastAsiaTheme="minorEastAsia"/>
        </w:rPr>
      </w:pPr>
    </w:p>
    <w:p w14:paraId="1F1CFB93" w14:textId="6BD4F6DE" w:rsidR="001915D3" w:rsidRDefault="001915D3" w:rsidP="00155C55">
      <w:pPr>
        <w:ind w:left="720"/>
        <w:contextualSpacing/>
        <w:rPr>
          <w:rFonts w:eastAsiaTheme="minorEastAsia"/>
        </w:rPr>
      </w:pPr>
      <w:r>
        <w:rPr>
          <w:rFonts w:eastAsiaTheme="minorEastAsia"/>
        </w:rPr>
        <w:t>Fig. S1. Higher order (conditional) entropies for Mal, Fem, and Cop bouts</w:t>
      </w:r>
      <w:r w:rsidR="00980AB7">
        <w:t xml:space="preserve">. Order </w:t>
      </w:r>
      <w:r>
        <w:t xml:space="preserve">1 </w:t>
      </w:r>
      <w:r w:rsidR="00980AB7">
        <w:t xml:space="preserve">is </w:t>
      </w:r>
      <w:r>
        <w:t>the first-order entropy of Fig. 2</w:t>
      </w:r>
      <w:r w:rsidR="00980AB7">
        <w:rPr>
          <w:rFonts w:eastAsiaTheme="minorEastAsia"/>
        </w:rPr>
        <w:t xml:space="preserve">. </w:t>
      </w:r>
      <w:r w:rsidR="00980AB7">
        <w:t xml:space="preserve">Note that Mal </w:t>
      </w:r>
      <w:r>
        <w:t>continues to drop for higher-order entropies</w:t>
      </w:r>
      <w:r w:rsidR="002159F0">
        <w:t xml:space="preserve"> beyond Order 2</w:t>
      </w:r>
      <w:r>
        <w:t xml:space="preserve">. </w:t>
      </w:r>
      <w:r w:rsidRPr="001915D3">
        <w:t xml:space="preserve">That difference suggests that in </w:t>
      </w:r>
      <w:r>
        <w:t>Fem</w:t>
      </w:r>
      <w:r w:rsidRPr="001915D3">
        <w:t xml:space="preserve"> and </w:t>
      </w:r>
      <w:r>
        <w:t>Cop</w:t>
      </w:r>
      <w:r w:rsidRPr="001915D3">
        <w:t xml:space="preserve"> bouts, the current element depends </w:t>
      </w:r>
      <w:r w:rsidR="00980AB7">
        <w:t>largely</w:t>
      </w:r>
      <w:r w:rsidRPr="001915D3">
        <w:t xml:space="preserve"> on the preceding element, whereas in Mal bouts, elements depend, in complex ways, on earlier elements</w:t>
      </w:r>
      <w:r>
        <w:t xml:space="preserve">. Nevertheless, the sharpest drop for all three is from </w:t>
      </w:r>
      <w:r w:rsidR="00980AB7">
        <w:t xml:space="preserve">Order </w:t>
      </w:r>
      <w:r>
        <w:t xml:space="preserve">1 </w:t>
      </w:r>
      <w:proofErr w:type="gramStart"/>
      <w:r>
        <w:t xml:space="preserve">to </w:t>
      </w:r>
      <w:r w:rsidR="00980AB7">
        <w:t xml:space="preserve"> Order</w:t>
      </w:r>
      <w:proofErr w:type="gramEnd"/>
      <w:r w:rsidR="00980AB7">
        <w:t xml:space="preserve"> </w:t>
      </w:r>
      <w:r>
        <w:t>2, suggesting that the sequences are a reasonable fit to a first-order Markov chain process.</w:t>
      </w:r>
    </w:p>
    <w:p w14:paraId="79054471" w14:textId="57AAF9B1" w:rsidR="001915D3" w:rsidRDefault="001915D3" w:rsidP="00155C55">
      <w:pPr>
        <w:contextualSpacing/>
        <w:rPr>
          <w:rFonts w:eastAsiaTheme="minorEastAsia"/>
        </w:rPr>
      </w:pPr>
    </w:p>
    <w:p w14:paraId="35D7D15A" w14:textId="3F09D241" w:rsidR="001915D3" w:rsidRDefault="006A7807" w:rsidP="00155C55">
      <w:pPr>
        <w:ind w:left="720"/>
        <w:contextualSpacing/>
        <w:rPr>
          <w:rFonts w:eastAsiaTheme="minorEastAsia"/>
        </w:rPr>
      </w:pPr>
      <w:r w:rsidRPr="006A7807">
        <w:rPr>
          <w:rFonts w:eastAsiaTheme="minorEastAsia"/>
          <w:noProof/>
        </w:rPr>
        <w:drawing>
          <wp:inline distT="0" distB="0" distL="0" distR="0" wp14:anchorId="66D24251" wp14:editId="0C3E136B">
            <wp:extent cx="3462867" cy="1981159"/>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034" cy="1989264"/>
                    </a:xfrm>
                    <a:prstGeom prst="rect">
                      <a:avLst/>
                    </a:prstGeom>
                  </pic:spPr>
                </pic:pic>
              </a:graphicData>
            </a:graphic>
          </wp:inline>
        </w:drawing>
      </w:r>
    </w:p>
    <w:p w14:paraId="76D3EA8E" w14:textId="77777777" w:rsidR="002A78F2" w:rsidRDefault="002A78F2" w:rsidP="00155C55">
      <w:pPr>
        <w:ind w:left="720"/>
        <w:contextualSpacing/>
        <w:rPr>
          <w:rFonts w:eastAsiaTheme="minorEastAsia"/>
        </w:rPr>
      </w:pPr>
    </w:p>
    <w:p w14:paraId="3060D44F" w14:textId="0C38CCFF" w:rsidR="00951475" w:rsidRDefault="00951475" w:rsidP="00155C55">
      <w:pPr>
        <w:ind w:left="720"/>
        <w:contextualSpacing/>
        <w:rPr>
          <w:rFonts w:eastAsiaTheme="minorEastAsia"/>
        </w:rPr>
      </w:pPr>
      <w:r>
        <w:rPr>
          <w:rFonts w:eastAsiaTheme="minorEastAsia"/>
        </w:rPr>
        <w:t xml:space="preserve">Fig. S2. Boxplots for </w:t>
      </w:r>
      <w:proofErr w:type="spellStart"/>
      <w:r>
        <w:rPr>
          <w:rFonts w:eastAsiaTheme="minorEastAsia"/>
        </w:rPr>
        <w:t>Jaro</w:t>
      </w:r>
      <w:proofErr w:type="spellEnd"/>
      <w:r>
        <w:rPr>
          <w:rFonts w:eastAsiaTheme="minorEastAsia"/>
        </w:rPr>
        <w:t xml:space="preserve"> distances in 198 Mal bouts, 100 Fem bouts and 14 Cop bouts. Cop bouts are considerably more </w:t>
      </w:r>
      <w:proofErr w:type="gramStart"/>
      <w:r>
        <w:rPr>
          <w:rFonts w:eastAsiaTheme="minorEastAsia"/>
        </w:rPr>
        <w:t xml:space="preserve">similar </w:t>
      </w:r>
      <w:r w:rsidR="009351EF">
        <w:rPr>
          <w:rFonts w:eastAsiaTheme="minorEastAsia"/>
        </w:rPr>
        <w:t>to</w:t>
      </w:r>
      <w:proofErr w:type="gramEnd"/>
      <w:r w:rsidR="009351EF">
        <w:rPr>
          <w:rFonts w:eastAsiaTheme="minorEastAsia"/>
        </w:rPr>
        <w:t xml:space="preserve"> each other </w:t>
      </w:r>
      <w:r>
        <w:rPr>
          <w:rFonts w:eastAsiaTheme="minorEastAsia"/>
        </w:rPr>
        <w:t xml:space="preserve">(low </w:t>
      </w:r>
      <w:proofErr w:type="spellStart"/>
      <w:r>
        <w:rPr>
          <w:rFonts w:eastAsiaTheme="minorEastAsia"/>
        </w:rPr>
        <w:t>Jaro</w:t>
      </w:r>
      <w:proofErr w:type="spellEnd"/>
      <w:r>
        <w:rPr>
          <w:rFonts w:eastAsiaTheme="minorEastAsia"/>
        </w:rPr>
        <w:t xml:space="preserve"> distances), than are either Mal or Fem bouts. </w:t>
      </w:r>
    </w:p>
    <w:p w14:paraId="443E982D" w14:textId="431682E1" w:rsidR="00951475" w:rsidRDefault="00951475" w:rsidP="00155C55">
      <w:pPr>
        <w:ind w:left="720"/>
        <w:contextualSpacing/>
        <w:rPr>
          <w:rFonts w:eastAsiaTheme="minorEastAsia"/>
        </w:rPr>
      </w:pPr>
    </w:p>
    <w:p w14:paraId="10F9073D" w14:textId="77777777" w:rsidR="00C65C22" w:rsidRDefault="00C65C22" w:rsidP="00155C55">
      <w:pPr>
        <w:contextualSpacing/>
        <w:rPr>
          <w:color w:val="000000"/>
        </w:rPr>
      </w:pPr>
      <w:r>
        <w:rPr>
          <w:color w:val="000000"/>
        </w:rPr>
        <w:br w:type="page"/>
      </w:r>
    </w:p>
    <w:p w14:paraId="63437CB3" w14:textId="487A4D83" w:rsidR="00C65C22" w:rsidRPr="00CE4A6D" w:rsidRDefault="00CE4A6D" w:rsidP="00155C55">
      <w:pPr>
        <w:contextualSpacing/>
        <w:rPr>
          <w:color w:val="000000"/>
        </w:rPr>
      </w:pPr>
      <w:r>
        <w:rPr>
          <w:color w:val="000000"/>
        </w:rPr>
        <w:lastRenderedPageBreak/>
        <w:t>Table S1. List</w:t>
      </w:r>
      <w:r w:rsidR="00C65C22" w:rsidRPr="007D74CC">
        <w:rPr>
          <w:color w:val="000000"/>
        </w:rPr>
        <w:t xml:space="preserve"> of </w:t>
      </w:r>
      <w:r w:rsidR="00C65C22">
        <w:rPr>
          <w:color w:val="000000"/>
        </w:rPr>
        <w:t xml:space="preserve">41 </w:t>
      </w:r>
      <w:r w:rsidR="00C65C22" w:rsidRPr="007D74CC">
        <w:rPr>
          <w:color w:val="000000"/>
        </w:rPr>
        <w:t xml:space="preserve">unmodified BORIS </w:t>
      </w:r>
      <w:proofErr w:type="spellStart"/>
      <w:r w:rsidR="004E5018">
        <w:rPr>
          <w:color w:val="000000"/>
        </w:rPr>
        <w:t>behaviour</w:t>
      </w:r>
      <w:r w:rsidR="00C65C22" w:rsidRPr="007D74CC">
        <w:rPr>
          <w:color w:val="000000"/>
        </w:rPr>
        <w:t>al</w:t>
      </w:r>
      <w:proofErr w:type="spellEnd"/>
      <w:r w:rsidR="00C65C22" w:rsidRPr="007D74CC">
        <w:rPr>
          <w:color w:val="000000"/>
        </w:rPr>
        <w:t xml:space="preserve"> elements </w:t>
      </w:r>
      <w:r w:rsidR="00C65C22">
        <w:rPr>
          <w:color w:val="000000"/>
        </w:rPr>
        <w:t>that were abbreviated</w:t>
      </w:r>
      <w:r w:rsidR="00743228">
        <w:rPr>
          <w:color w:val="000000"/>
        </w:rPr>
        <w:t xml:space="preserve">, </w:t>
      </w:r>
      <w:proofErr w:type="gramStart"/>
      <w:r w:rsidR="00743228">
        <w:rPr>
          <w:color w:val="000000"/>
        </w:rPr>
        <w:t>omitted</w:t>
      </w:r>
      <w:proofErr w:type="gramEnd"/>
      <w:r w:rsidR="00C65C22">
        <w:rPr>
          <w:color w:val="000000"/>
        </w:rPr>
        <w:t xml:space="preserve"> </w:t>
      </w:r>
      <w:r w:rsidR="00743228">
        <w:rPr>
          <w:color w:val="000000"/>
        </w:rPr>
        <w:t>or</w:t>
      </w:r>
      <w:r w:rsidR="00C65C22">
        <w:rPr>
          <w:color w:val="000000"/>
        </w:rPr>
        <w:t xml:space="preserve"> combined </w:t>
      </w:r>
      <w:r w:rsidR="002B5005">
        <w:rPr>
          <w:color w:val="000000"/>
        </w:rPr>
        <w:t xml:space="preserve">(indented in italics) </w:t>
      </w:r>
      <w:r w:rsidR="00C65C22">
        <w:rPr>
          <w:color w:val="000000"/>
        </w:rPr>
        <w:t xml:space="preserve">to create the 21 </w:t>
      </w:r>
      <w:r w:rsidR="002B5005">
        <w:rPr>
          <w:color w:val="000000"/>
        </w:rPr>
        <w:t xml:space="preserve">numbered </w:t>
      </w:r>
      <w:r w:rsidR="00C65C22">
        <w:rPr>
          <w:color w:val="000000"/>
        </w:rPr>
        <w:t xml:space="preserve">variables </w:t>
      </w:r>
      <w:r w:rsidR="00743228">
        <w:rPr>
          <w:color w:val="000000"/>
        </w:rPr>
        <w:t xml:space="preserve">(ethogram elements) </w:t>
      </w:r>
      <w:r w:rsidR="00C65C22">
        <w:rPr>
          <w:color w:val="000000"/>
        </w:rPr>
        <w:t>listed in Table 1</w:t>
      </w:r>
      <w:r w:rsidR="00C65C22" w:rsidRPr="007D74CC">
        <w:rPr>
          <w:color w:val="000000"/>
        </w:rPr>
        <w:t xml:space="preserve">.  </w:t>
      </w:r>
    </w:p>
    <w:tbl>
      <w:tblPr>
        <w:tblStyle w:val="TableGrid"/>
        <w:tblW w:w="0" w:type="auto"/>
        <w:tblInd w:w="547" w:type="dxa"/>
        <w:tblLook w:val="04A0" w:firstRow="1" w:lastRow="0" w:firstColumn="1" w:lastColumn="0" w:noHBand="0" w:noVBand="1"/>
      </w:tblPr>
      <w:tblGrid>
        <w:gridCol w:w="436"/>
        <w:gridCol w:w="2810"/>
        <w:gridCol w:w="1229"/>
        <w:gridCol w:w="3163"/>
      </w:tblGrid>
      <w:tr w:rsidR="00C65C22" w14:paraId="19FB678A" w14:textId="77777777" w:rsidTr="00E1432C">
        <w:tc>
          <w:tcPr>
            <w:tcW w:w="0" w:type="auto"/>
          </w:tcPr>
          <w:p w14:paraId="4DB4C520" w14:textId="77777777" w:rsidR="00C65C22" w:rsidRDefault="00C65C22" w:rsidP="00155C55">
            <w:pPr>
              <w:pStyle w:val="Caption"/>
              <w:widowControl w:val="0"/>
              <w:contextualSpacing/>
              <w:rPr>
                <w:i w:val="0"/>
                <w:color w:val="auto"/>
                <w:sz w:val="24"/>
              </w:rPr>
            </w:pPr>
          </w:p>
        </w:tc>
        <w:tc>
          <w:tcPr>
            <w:tcW w:w="0" w:type="auto"/>
          </w:tcPr>
          <w:p w14:paraId="2AFB2BFA" w14:textId="2B8CE2E3" w:rsidR="00C65C22" w:rsidRDefault="004E5018" w:rsidP="00155C55">
            <w:pPr>
              <w:pStyle w:val="Caption"/>
              <w:widowControl w:val="0"/>
              <w:contextualSpacing/>
              <w:rPr>
                <w:i w:val="0"/>
                <w:color w:val="auto"/>
                <w:sz w:val="24"/>
              </w:rPr>
            </w:pPr>
            <w:proofErr w:type="spellStart"/>
            <w:r>
              <w:rPr>
                <w:i w:val="0"/>
                <w:color w:val="auto"/>
                <w:sz w:val="24"/>
              </w:rPr>
              <w:t>Behaviour</w:t>
            </w:r>
            <w:proofErr w:type="spellEnd"/>
            <w:r w:rsidR="00C65C22">
              <w:rPr>
                <w:i w:val="0"/>
                <w:color w:val="auto"/>
                <w:sz w:val="24"/>
              </w:rPr>
              <w:t xml:space="preserve"> value in BORIS</w:t>
            </w:r>
          </w:p>
        </w:tc>
        <w:tc>
          <w:tcPr>
            <w:tcW w:w="0" w:type="auto"/>
          </w:tcPr>
          <w:p w14:paraId="00D2D703" w14:textId="181F5C79" w:rsidR="00C65C22" w:rsidRDefault="00C65C22" w:rsidP="00155C55">
            <w:pPr>
              <w:pStyle w:val="Caption"/>
              <w:widowControl w:val="0"/>
              <w:contextualSpacing/>
              <w:rPr>
                <w:i w:val="0"/>
                <w:color w:val="auto"/>
                <w:sz w:val="24"/>
              </w:rPr>
            </w:pPr>
            <w:r>
              <w:rPr>
                <w:i w:val="0"/>
                <w:color w:val="auto"/>
                <w:sz w:val="24"/>
              </w:rPr>
              <w:t>Frequency</w:t>
            </w:r>
          </w:p>
        </w:tc>
        <w:tc>
          <w:tcPr>
            <w:tcW w:w="3163" w:type="dxa"/>
          </w:tcPr>
          <w:p w14:paraId="338F429E" w14:textId="35035EB6" w:rsidR="00C65C22" w:rsidRDefault="00C65C22" w:rsidP="00155C55">
            <w:pPr>
              <w:pStyle w:val="Caption"/>
              <w:widowControl w:val="0"/>
              <w:contextualSpacing/>
              <w:rPr>
                <w:i w:val="0"/>
                <w:color w:val="auto"/>
                <w:sz w:val="24"/>
              </w:rPr>
            </w:pPr>
            <w:r>
              <w:rPr>
                <w:i w:val="0"/>
                <w:color w:val="auto"/>
                <w:sz w:val="24"/>
              </w:rPr>
              <w:t>Abbreviation for analyses</w:t>
            </w:r>
          </w:p>
        </w:tc>
      </w:tr>
      <w:tr w:rsidR="00C65C22" w14:paraId="33DBAFC4" w14:textId="77777777" w:rsidTr="00E1432C">
        <w:tc>
          <w:tcPr>
            <w:tcW w:w="0" w:type="auto"/>
            <w:vAlign w:val="bottom"/>
          </w:tcPr>
          <w:p w14:paraId="5CBFEAB1" w14:textId="355D673C"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0" w:type="auto"/>
            <w:vAlign w:val="bottom"/>
          </w:tcPr>
          <w:p w14:paraId="499B6A6B" w14:textId="5B4E4A94" w:rsidR="00C65C22" w:rsidRDefault="00C65C22" w:rsidP="00155C55">
            <w:pPr>
              <w:pStyle w:val="Caption"/>
              <w:widowControl w:val="0"/>
              <w:contextualSpacing/>
              <w:rPr>
                <w:i w:val="0"/>
                <w:color w:val="auto"/>
                <w:sz w:val="24"/>
              </w:rPr>
            </w:pPr>
            <w:r w:rsidRPr="007D74CC">
              <w:rPr>
                <w:color w:val="000000"/>
                <w:sz w:val="22"/>
              </w:rPr>
              <w:t>Attempted Copulation</w:t>
            </w:r>
          </w:p>
        </w:tc>
        <w:tc>
          <w:tcPr>
            <w:tcW w:w="0" w:type="auto"/>
            <w:vAlign w:val="bottom"/>
          </w:tcPr>
          <w:p w14:paraId="6A4E726B" w14:textId="658FEB2D"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5E88741F" w14:textId="32971FB4" w:rsidR="00C65C22" w:rsidRDefault="003E041F" w:rsidP="00155C55">
            <w:pPr>
              <w:pStyle w:val="Caption"/>
              <w:widowControl w:val="0"/>
              <w:contextualSpacing/>
              <w:rPr>
                <w:i w:val="0"/>
                <w:color w:val="auto"/>
                <w:sz w:val="24"/>
              </w:rPr>
            </w:pPr>
            <w:r>
              <w:rPr>
                <w:i w:val="0"/>
                <w:color w:val="auto"/>
                <w:sz w:val="24"/>
              </w:rPr>
              <w:t xml:space="preserve">1. </w:t>
            </w:r>
            <w:proofErr w:type="spellStart"/>
            <w:r w:rsidR="00C65C22">
              <w:rPr>
                <w:i w:val="0"/>
                <w:color w:val="auto"/>
                <w:sz w:val="24"/>
              </w:rPr>
              <w:t>AttCop</w:t>
            </w:r>
            <w:proofErr w:type="spellEnd"/>
          </w:p>
        </w:tc>
      </w:tr>
      <w:tr w:rsidR="00C65C22" w14:paraId="6CA73743" w14:textId="77777777" w:rsidTr="00E1432C">
        <w:tc>
          <w:tcPr>
            <w:tcW w:w="0" w:type="auto"/>
            <w:vAlign w:val="bottom"/>
          </w:tcPr>
          <w:p w14:paraId="0DF2B844" w14:textId="5D3E0E43" w:rsidR="00C65C22" w:rsidRPr="00C65C22" w:rsidRDefault="00C65C22" w:rsidP="00155C55">
            <w:pPr>
              <w:pStyle w:val="Caption"/>
              <w:widowControl w:val="0"/>
              <w:contextualSpacing/>
              <w:rPr>
                <w:i w:val="0"/>
                <w:color w:val="auto"/>
                <w:sz w:val="24"/>
              </w:rPr>
            </w:pPr>
            <w:r w:rsidRPr="00C65C22">
              <w:rPr>
                <w:i w:val="0"/>
                <w:color w:val="000000"/>
                <w:sz w:val="22"/>
              </w:rPr>
              <w:t>2</w:t>
            </w:r>
          </w:p>
        </w:tc>
        <w:tc>
          <w:tcPr>
            <w:tcW w:w="0" w:type="auto"/>
            <w:vAlign w:val="bottom"/>
          </w:tcPr>
          <w:p w14:paraId="3393B5D0" w14:textId="30B61647" w:rsidR="00C65C22" w:rsidRDefault="00C65C22" w:rsidP="00155C55">
            <w:pPr>
              <w:pStyle w:val="Caption"/>
              <w:widowControl w:val="0"/>
              <w:contextualSpacing/>
              <w:rPr>
                <w:i w:val="0"/>
                <w:color w:val="auto"/>
                <w:sz w:val="24"/>
              </w:rPr>
            </w:pPr>
            <w:r w:rsidRPr="007D74CC">
              <w:rPr>
                <w:color w:val="000000"/>
                <w:sz w:val="22"/>
              </w:rPr>
              <w:t>Bird2 ALAD</w:t>
            </w:r>
          </w:p>
        </w:tc>
        <w:tc>
          <w:tcPr>
            <w:tcW w:w="0" w:type="auto"/>
            <w:vAlign w:val="bottom"/>
          </w:tcPr>
          <w:p w14:paraId="44B2AD60" w14:textId="548177E2" w:rsidR="00C65C22" w:rsidRPr="00C65C22" w:rsidRDefault="00C65C22" w:rsidP="00155C55">
            <w:pPr>
              <w:pStyle w:val="Caption"/>
              <w:widowControl w:val="0"/>
              <w:contextualSpacing/>
              <w:rPr>
                <w:i w:val="0"/>
                <w:color w:val="auto"/>
                <w:sz w:val="24"/>
              </w:rPr>
            </w:pPr>
            <w:r w:rsidRPr="00C65C22">
              <w:rPr>
                <w:i w:val="0"/>
                <w:color w:val="000000"/>
                <w:sz w:val="22"/>
              </w:rPr>
              <w:t>55</w:t>
            </w:r>
          </w:p>
        </w:tc>
        <w:tc>
          <w:tcPr>
            <w:tcW w:w="3163" w:type="dxa"/>
          </w:tcPr>
          <w:p w14:paraId="15B21A4A" w14:textId="65CC1F64" w:rsidR="00C65C22" w:rsidRDefault="003E041F" w:rsidP="00155C55">
            <w:pPr>
              <w:pStyle w:val="Caption"/>
              <w:widowControl w:val="0"/>
              <w:contextualSpacing/>
              <w:rPr>
                <w:i w:val="0"/>
                <w:color w:val="auto"/>
                <w:sz w:val="24"/>
              </w:rPr>
            </w:pPr>
            <w:r>
              <w:rPr>
                <w:i w:val="0"/>
                <w:color w:val="auto"/>
                <w:sz w:val="24"/>
              </w:rPr>
              <w:t xml:space="preserve">2. </w:t>
            </w:r>
            <w:r w:rsidR="00C65C22">
              <w:rPr>
                <w:i w:val="0"/>
                <w:color w:val="auto"/>
                <w:sz w:val="24"/>
              </w:rPr>
              <w:t>B2AL</w:t>
            </w:r>
          </w:p>
        </w:tc>
      </w:tr>
      <w:tr w:rsidR="00C65C22" w14:paraId="727940F1" w14:textId="77777777" w:rsidTr="00E1432C">
        <w:tc>
          <w:tcPr>
            <w:tcW w:w="0" w:type="auto"/>
            <w:vAlign w:val="bottom"/>
          </w:tcPr>
          <w:p w14:paraId="65FFEFE3" w14:textId="05E10DFE" w:rsidR="00C65C22" w:rsidRPr="00C65C22" w:rsidRDefault="00C65C22" w:rsidP="00155C55">
            <w:pPr>
              <w:pStyle w:val="Caption"/>
              <w:widowControl w:val="0"/>
              <w:contextualSpacing/>
              <w:rPr>
                <w:i w:val="0"/>
                <w:color w:val="auto"/>
                <w:sz w:val="24"/>
              </w:rPr>
            </w:pPr>
            <w:r w:rsidRPr="00C65C22">
              <w:rPr>
                <w:i w:val="0"/>
                <w:color w:val="000000"/>
                <w:sz w:val="22"/>
              </w:rPr>
              <w:t>3</w:t>
            </w:r>
          </w:p>
        </w:tc>
        <w:tc>
          <w:tcPr>
            <w:tcW w:w="0" w:type="auto"/>
            <w:vAlign w:val="bottom"/>
          </w:tcPr>
          <w:p w14:paraId="26A2BCB2" w14:textId="25E28A8A"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BowLeft</w:t>
            </w:r>
            <w:proofErr w:type="spellEnd"/>
          </w:p>
        </w:tc>
        <w:tc>
          <w:tcPr>
            <w:tcW w:w="0" w:type="auto"/>
            <w:vAlign w:val="bottom"/>
          </w:tcPr>
          <w:p w14:paraId="4C2DBB5A" w14:textId="7EE98B9F" w:rsidR="00C65C22" w:rsidRPr="00C65C22" w:rsidRDefault="00C65C22" w:rsidP="00155C55">
            <w:pPr>
              <w:pStyle w:val="Caption"/>
              <w:widowControl w:val="0"/>
              <w:contextualSpacing/>
              <w:rPr>
                <w:i w:val="0"/>
                <w:color w:val="auto"/>
                <w:sz w:val="24"/>
              </w:rPr>
            </w:pPr>
            <w:r w:rsidRPr="00C65C22">
              <w:rPr>
                <w:i w:val="0"/>
                <w:color w:val="000000"/>
                <w:sz w:val="22"/>
              </w:rPr>
              <w:t>695</w:t>
            </w:r>
          </w:p>
        </w:tc>
        <w:tc>
          <w:tcPr>
            <w:tcW w:w="3163" w:type="dxa"/>
          </w:tcPr>
          <w:p w14:paraId="11793880" w14:textId="1FBE159C" w:rsidR="00C65C22" w:rsidRDefault="003E041F" w:rsidP="00155C55">
            <w:pPr>
              <w:pStyle w:val="Caption"/>
              <w:widowControl w:val="0"/>
              <w:contextualSpacing/>
              <w:rPr>
                <w:i w:val="0"/>
                <w:color w:val="auto"/>
                <w:sz w:val="24"/>
              </w:rPr>
            </w:pPr>
            <w:r>
              <w:rPr>
                <w:i w:val="0"/>
                <w:color w:val="auto"/>
                <w:sz w:val="24"/>
              </w:rPr>
              <w:t>3. B2Bw</w:t>
            </w:r>
          </w:p>
        </w:tc>
      </w:tr>
      <w:tr w:rsidR="00C65C22" w14:paraId="1088D808" w14:textId="77777777" w:rsidTr="00E1432C">
        <w:tc>
          <w:tcPr>
            <w:tcW w:w="0" w:type="auto"/>
            <w:vAlign w:val="bottom"/>
          </w:tcPr>
          <w:p w14:paraId="30BD5177" w14:textId="609E5B81" w:rsidR="00C65C22" w:rsidRPr="00C65C22" w:rsidRDefault="00C65C22" w:rsidP="00155C55">
            <w:pPr>
              <w:pStyle w:val="Caption"/>
              <w:widowControl w:val="0"/>
              <w:contextualSpacing/>
              <w:rPr>
                <w:i w:val="0"/>
                <w:color w:val="auto"/>
                <w:sz w:val="24"/>
              </w:rPr>
            </w:pPr>
            <w:r w:rsidRPr="00C65C22">
              <w:rPr>
                <w:i w:val="0"/>
                <w:color w:val="000000"/>
                <w:sz w:val="22"/>
              </w:rPr>
              <w:t>4</w:t>
            </w:r>
          </w:p>
        </w:tc>
        <w:tc>
          <w:tcPr>
            <w:tcW w:w="0" w:type="auto"/>
            <w:vAlign w:val="bottom"/>
          </w:tcPr>
          <w:p w14:paraId="69EB1C11" w14:textId="362950BC"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BowRight</w:t>
            </w:r>
            <w:proofErr w:type="spellEnd"/>
          </w:p>
        </w:tc>
        <w:tc>
          <w:tcPr>
            <w:tcW w:w="0" w:type="auto"/>
            <w:vAlign w:val="bottom"/>
          </w:tcPr>
          <w:p w14:paraId="7BA0B035" w14:textId="6A0B1336" w:rsidR="00C65C22" w:rsidRPr="00C65C22" w:rsidRDefault="00C65C22" w:rsidP="00155C55">
            <w:pPr>
              <w:pStyle w:val="Caption"/>
              <w:widowControl w:val="0"/>
              <w:contextualSpacing/>
              <w:rPr>
                <w:i w:val="0"/>
                <w:color w:val="auto"/>
                <w:sz w:val="24"/>
              </w:rPr>
            </w:pPr>
            <w:r w:rsidRPr="00C65C22">
              <w:rPr>
                <w:i w:val="0"/>
                <w:color w:val="000000"/>
                <w:sz w:val="22"/>
              </w:rPr>
              <w:t>677</w:t>
            </w:r>
          </w:p>
        </w:tc>
        <w:tc>
          <w:tcPr>
            <w:tcW w:w="3163" w:type="dxa"/>
          </w:tcPr>
          <w:p w14:paraId="5E94E101" w14:textId="3FBCDAC7"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B2Bw</w:t>
            </w:r>
          </w:p>
        </w:tc>
      </w:tr>
      <w:tr w:rsidR="00C65C22" w14:paraId="118548B2" w14:textId="77777777" w:rsidTr="00E1432C">
        <w:tc>
          <w:tcPr>
            <w:tcW w:w="0" w:type="auto"/>
            <w:vAlign w:val="bottom"/>
          </w:tcPr>
          <w:p w14:paraId="6CD45743" w14:textId="45ECF36E" w:rsidR="00C65C22" w:rsidRPr="00C65C22" w:rsidRDefault="00C65C22" w:rsidP="00155C55">
            <w:pPr>
              <w:pStyle w:val="Caption"/>
              <w:widowControl w:val="0"/>
              <w:contextualSpacing/>
              <w:rPr>
                <w:i w:val="0"/>
                <w:color w:val="auto"/>
                <w:sz w:val="24"/>
              </w:rPr>
            </w:pPr>
            <w:r w:rsidRPr="00C65C22">
              <w:rPr>
                <w:i w:val="0"/>
                <w:color w:val="000000"/>
                <w:sz w:val="22"/>
              </w:rPr>
              <w:t>5</w:t>
            </w:r>
          </w:p>
        </w:tc>
        <w:tc>
          <w:tcPr>
            <w:tcW w:w="0" w:type="auto"/>
            <w:vAlign w:val="bottom"/>
          </w:tcPr>
          <w:p w14:paraId="29249390" w14:textId="2E43A39F" w:rsidR="00C65C22" w:rsidRDefault="00C65C22" w:rsidP="00155C55">
            <w:pPr>
              <w:pStyle w:val="Caption"/>
              <w:widowControl w:val="0"/>
              <w:contextualSpacing/>
              <w:rPr>
                <w:i w:val="0"/>
                <w:color w:val="auto"/>
                <w:sz w:val="24"/>
              </w:rPr>
            </w:pPr>
            <w:r w:rsidRPr="007D74CC">
              <w:rPr>
                <w:color w:val="000000"/>
                <w:sz w:val="22"/>
              </w:rPr>
              <w:t>Bird2 Half-bow Left</w:t>
            </w:r>
          </w:p>
        </w:tc>
        <w:tc>
          <w:tcPr>
            <w:tcW w:w="0" w:type="auto"/>
            <w:vAlign w:val="bottom"/>
          </w:tcPr>
          <w:p w14:paraId="7B3DB647" w14:textId="73E8CA5F"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0986C020" w14:textId="77777777" w:rsidR="00C65C22" w:rsidRDefault="00C65C22" w:rsidP="00155C55">
            <w:pPr>
              <w:pStyle w:val="Caption"/>
              <w:widowControl w:val="0"/>
              <w:contextualSpacing/>
              <w:rPr>
                <w:i w:val="0"/>
                <w:color w:val="auto"/>
                <w:sz w:val="24"/>
              </w:rPr>
            </w:pPr>
          </w:p>
        </w:tc>
      </w:tr>
      <w:tr w:rsidR="00C65C22" w14:paraId="20DBEC1A" w14:textId="77777777" w:rsidTr="00E1432C">
        <w:tc>
          <w:tcPr>
            <w:tcW w:w="0" w:type="auto"/>
            <w:vAlign w:val="bottom"/>
          </w:tcPr>
          <w:p w14:paraId="41428990" w14:textId="44A8A6E2" w:rsidR="00C65C22" w:rsidRPr="00C65C22" w:rsidRDefault="00C65C22" w:rsidP="00155C55">
            <w:pPr>
              <w:pStyle w:val="Caption"/>
              <w:widowControl w:val="0"/>
              <w:contextualSpacing/>
              <w:rPr>
                <w:i w:val="0"/>
                <w:color w:val="auto"/>
                <w:sz w:val="24"/>
              </w:rPr>
            </w:pPr>
            <w:r w:rsidRPr="00C65C22">
              <w:rPr>
                <w:i w:val="0"/>
                <w:color w:val="000000"/>
                <w:sz w:val="22"/>
              </w:rPr>
              <w:t>6</w:t>
            </w:r>
          </w:p>
        </w:tc>
        <w:tc>
          <w:tcPr>
            <w:tcW w:w="0" w:type="auto"/>
            <w:vAlign w:val="bottom"/>
          </w:tcPr>
          <w:p w14:paraId="30A43C4B" w14:textId="1516F60F" w:rsidR="00C65C22" w:rsidRDefault="00C65C22" w:rsidP="00155C55">
            <w:pPr>
              <w:pStyle w:val="Caption"/>
              <w:widowControl w:val="0"/>
              <w:contextualSpacing/>
              <w:rPr>
                <w:i w:val="0"/>
                <w:color w:val="auto"/>
                <w:sz w:val="24"/>
              </w:rPr>
            </w:pPr>
            <w:r w:rsidRPr="007D74CC">
              <w:rPr>
                <w:color w:val="000000"/>
                <w:sz w:val="22"/>
              </w:rPr>
              <w:t>Bird2 Half-bow Right</w:t>
            </w:r>
          </w:p>
        </w:tc>
        <w:tc>
          <w:tcPr>
            <w:tcW w:w="0" w:type="auto"/>
            <w:vAlign w:val="bottom"/>
          </w:tcPr>
          <w:p w14:paraId="27A9E110" w14:textId="2CEA5BA4"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3163" w:type="dxa"/>
          </w:tcPr>
          <w:p w14:paraId="3B2BF828" w14:textId="77777777" w:rsidR="00C65C22" w:rsidRDefault="00C65C22" w:rsidP="00155C55">
            <w:pPr>
              <w:pStyle w:val="Caption"/>
              <w:widowControl w:val="0"/>
              <w:contextualSpacing/>
              <w:rPr>
                <w:i w:val="0"/>
                <w:color w:val="auto"/>
                <w:sz w:val="24"/>
              </w:rPr>
            </w:pPr>
          </w:p>
        </w:tc>
      </w:tr>
      <w:tr w:rsidR="00C65C22" w14:paraId="2E4C5B4A" w14:textId="77777777" w:rsidTr="00E1432C">
        <w:tc>
          <w:tcPr>
            <w:tcW w:w="0" w:type="auto"/>
            <w:vAlign w:val="bottom"/>
          </w:tcPr>
          <w:p w14:paraId="2FFD658E" w14:textId="35CA7347" w:rsidR="00C65C22" w:rsidRPr="00C65C22" w:rsidRDefault="00C65C22" w:rsidP="00155C55">
            <w:pPr>
              <w:pStyle w:val="Caption"/>
              <w:widowControl w:val="0"/>
              <w:contextualSpacing/>
              <w:rPr>
                <w:i w:val="0"/>
                <w:color w:val="auto"/>
                <w:sz w:val="24"/>
              </w:rPr>
            </w:pPr>
            <w:r w:rsidRPr="00C65C22">
              <w:rPr>
                <w:i w:val="0"/>
                <w:color w:val="000000"/>
                <w:sz w:val="22"/>
              </w:rPr>
              <w:t>7</w:t>
            </w:r>
          </w:p>
        </w:tc>
        <w:tc>
          <w:tcPr>
            <w:tcW w:w="0" w:type="auto"/>
            <w:vAlign w:val="bottom"/>
          </w:tcPr>
          <w:p w14:paraId="272DD6B3" w14:textId="32B53652"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HeadDownBowing</w:t>
            </w:r>
            <w:proofErr w:type="spellEnd"/>
          </w:p>
        </w:tc>
        <w:tc>
          <w:tcPr>
            <w:tcW w:w="0" w:type="auto"/>
            <w:vAlign w:val="bottom"/>
          </w:tcPr>
          <w:p w14:paraId="249249E6" w14:textId="6CF1C539" w:rsidR="00C65C22" w:rsidRPr="00C65C22" w:rsidRDefault="00C65C22" w:rsidP="00155C55">
            <w:pPr>
              <w:pStyle w:val="Caption"/>
              <w:widowControl w:val="0"/>
              <w:contextualSpacing/>
              <w:rPr>
                <w:i w:val="0"/>
                <w:color w:val="auto"/>
                <w:sz w:val="24"/>
              </w:rPr>
            </w:pPr>
            <w:r w:rsidRPr="00C65C22">
              <w:rPr>
                <w:i w:val="0"/>
                <w:color w:val="000000"/>
                <w:sz w:val="22"/>
              </w:rPr>
              <w:t>56</w:t>
            </w:r>
          </w:p>
        </w:tc>
        <w:tc>
          <w:tcPr>
            <w:tcW w:w="3163" w:type="dxa"/>
          </w:tcPr>
          <w:p w14:paraId="1B29D13A" w14:textId="77777777" w:rsidR="00C65C22" w:rsidRDefault="00C65C22" w:rsidP="00155C55">
            <w:pPr>
              <w:pStyle w:val="Caption"/>
              <w:widowControl w:val="0"/>
              <w:contextualSpacing/>
              <w:rPr>
                <w:i w:val="0"/>
                <w:color w:val="auto"/>
                <w:sz w:val="24"/>
              </w:rPr>
            </w:pPr>
          </w:p>
        </w:tc>
      </w:tr>
      <w:tr w:rsidR="00C65C22" w14:paraId="02FC3D75" w14:textId="77777777" w:rsidTr="00E1432C">
        <w:tc>
          <w:tcPr>
            <w:tcW w:w="0" w:type="auto"/>
            <w:vAlign w:val="bottom"/>
          </w:tcPr>
          <w:p w14:paraId="4256E8B8" w14:textId="122808F5" w:rsidR="00C65C22" w:rsidRPr="00C65C22" w:rsidRDefault="00C65C22" w:rsidP="00155C55">
            <w:pPr>
              <w:pStyle w:val="Caption"/>
              <w:widowControl w:val="0"/>
              <w:contextualSpacing/>
              <w:rPr>
                <w:i w:val="0"/>
                <w:color w:val="auto"/>
                <w:sz w:val="24"/>
              </w:rPr>
            </w:pPr>
            <w:r w:rsidRPr="00C65C22">
              <w:rPr>
                <w:i w:val="0"/>
                <w:color w:val="000000"/>
                <w:sz w:val="22"/>
              </w:rPr>
              <w:t>8</w:t>
            </w:r>
          </w:p>
        </w:tc>
        <w:tc>
          <w:tcPr>
            <w:tcW w:w="0" w:type="auto"/>
            <w:vAlign w:val="bottom"/>
          </w:tcPr>
          <w:p w14:paraId="1B2AB596" w14:textId="24EC4C30" w:rsidR="00C65C22" w:rsidRDefault="00C65C22" w:rsidP="00155C55">
            <w:pPr>
              <w:pStyle w:val="Caption"/>
              <w:widowControl w:val="0"/>
              <w:contextualSpacing/>
              <w:rPr>
                <w:i w:val="0"/>
                <w:color w:val="auto"/>
                <w:sz w:val="24"/>
              </w:rPr>
            </w:pPr>
            <w:r w:rsidRPr="007D74CC">
              <w:rPr>
                <w:color w:val="000000"/>
                <w:sz w:val="22"/>
              </w:rPr>
              <w:t>Bird2 Mixed Element</w:t>
            </w:r>
          </w:p>
        </w:tc>
        <w:tc>
          <w:tcPr>
            <w:tcW w:w="0" w:type="auto"/>
            <w:vAlign w:val="bottom"/>
          </w:tcPr>
          <w:p w14:paraId="5084EDB2" w14:textId="18339539"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3163" w:type="dxa"/>
          </w:tcPr>
          <w:p w14:paraId="169F93F8" w14:textId="77777777" w:rsidR="00C65C22" w:rsidRDefault="00C65C22" w:rsidP="00155C55">
            <w:pPr>
              <w:pStyle w:val="Caption"/>
              <w:widowControl w:val="0"/>
              <w:contextualSpacing/>
              <w:rPr>
                <w:i w:val="0"/>
                <w:color w:val="auto"/>
                <w:sz w:val="24"/>
              </w:rPr>
            </w:pPr>
          </w:p>
        </w:tc>
      </w:tr>
      <w:tr w:rsidR="00C65C22" w14:paraId="70FCE77E" w14:textId="77777777" w:rsidTr="00E1432C">
        <w:tc>
          <w:tcPr>
            <w:tcW w:w="0" w:type="auto"/>
            <w:vAlign w:val="bottom"/>
          </w:tcPr>
          <w:p w14:paraId="21CE5300" w14:textId="0DF05FA3" w:rsidR="00C65C22" w:rsidRPr="00C65C22" w:rsidRDefault="00C65C22" w:rsidP="00155C55">
            <w:pPr>
              <w:pStyle w:val="Caption"/>
              <w:widowControl w:val="0"/>
              <w:contextualSpacing/>
              <w:rPr>
                <w:i w:val="0"/>
                <w:color w:val="auto"/>
                <w:sz w:val="24"/>
              </w:rPr>
            </w:pPr>
            <w:r w:rsidRPr="00C65C22">
              <w:rPr>
                <w:i w:val="0"/>
                <w:color w:val="000000"/>
                <w:sz w:val="22"/>
              </w:rPr>
              <w:t>9</w:t>
            </w:r>
          </w:p>
        </w:tc>
        <w:tc>
          <w:tcPr>
            <w:tcW w:w="0" w:type="auto"/>
            <w:vAlign w:val="bottom"/>
          </w:tcPr>
          <w:p w14:paraId="0352E1E6" w14:textId="59919EF8"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NeckTwist</w:t>
            </w:r>
            <w:proofErr w:type="spellEnd"/>
          </w:p>
        </w:tc>
        <w:tc>
          <w:tcPr>
            <w:tcW w:w="0" w:type="auto"/>
            <w:vAlign w:val="bottom"/>
          </w:tcPr>
          <w:p w14:paraId="1DB0F632" w14:textId="428C771F" w:rsidR="00C65C22" w:rsidRPr="00C65C22" w:rsidRDefault="00C65C22" w:rsidP="00155C55">
            <w:pPr>
              <w:pStyle w:val="Caption"/>
              <w:widowControl w:val="0"/>
              <w:contextualSpacing/>
              <w:rPr>
                <w:i w:val="0"/>
                <w:color w:val="auto"/>
                <w:sz w:val="24"/>
              </w:rPr>
            </w:pPr>
            <w:r w:rsidRPr="00C65C22">
              <w:rPr>
                <w:i w:val="0"/>
                <w:color w:val="000000"/>
                <w:sz w:val="22"/>
              </w:rPr>
              <w:t>1693</w:t>
            </w:r>
          </w:p>
        </w:tc>
        <w:tc>
          <w:tcPr>
            <w:tcW w:w="3163" w:type="dxa"/>
          </w:tcPr>
          <w:p w14:paraId="28E19424" w14:textId="4DAF60E2" w:rsidR="00C65C22" w:rsidRDefault="003E041F" w:rsidP="00155C55">
            <w:pPr>
              <w:pStyle w:val="Caption"/>
              <w:widowControl w:val="0"/>
              <w:contextualSpacing/>
              <w:rPr>
                <w:i w:val="0"/>
                <w:color w:val="auto"/>
                <w:sz w:val="24"/>
              </w:rPr>
            </w:pPr>
            <w:r>
              <w:rPr>
                <w:i w:val="0"/>
                <w:color w:val="auto"/>
                <w:sz w:val="24"/>
              </w:rPr>
              <w:t>4. B2Nk</w:t>
            </w:r>
          </w:p>
        </w:tc>
      </w:tr>
      <w:tr w:rsidR="00C65C22" w14:paraId="6A48548C" w14:textId="77777777" w:rsidTr="00E1432C">
        <w:tc>
          <w:tcPr>
            <w:tcW w:w="0" w:type="auto"/>
            <w:vAlign w:val="bottom"/>
          </w:tcPr>
          <w:p w14:paraId="3149B261" w14:textId="21C2B0BD" w:rsidR="00C65C22" w:rsidRPr="00C65C22" w:rsidRDefault="00C65C22" w:rsidP="00155C55">
            <w:pPr>
              <w:pStyle w:val="Caption"/>
              <w:widowControl w:val="0"/>
              <w:contextualSpacing/>
              <w:rPr>
                <w:i w:val="0"/>
                <w:color w:val="auto"/>
                <w:sz w:val="24"/>
              </w:rPr>
            </w:pPr>
            <w:r w:rsidRPr="00C65C22">
              <w:rPr>
                <w:i w:val="0"/>
                <w:color w:val="000000"/>
                <w:sz w:val="22"/>
              </w:rPr>
              <w:t>10</w:t>
            </w:r>
          </w:p>
        </w:tc>
        <w:tc>
          <w:tcPr>
            <w:tcW w:w="0" w:type="auto"/>
            <w:vAlign w:val="bottom"/>
          </w:tcPr>
          <w:p w14:paraId="734CF266" w14:textId="4502F948" w:rsidR="00C65C22" w:rsidRDefault="00C65C22" w:rsidP="00155C55">
            <w:pPr>
              <w:pStyle w:val="Caption"/>
              <w:widowControl w:val="0"/>
              <w:contextualSpacing/>
              <w:rPr>
                <w:i w:val="0"/>
                <w:color w:val="auto"/>
                <w:sz w:val="24"/>
              </w:rPr>
            </w:pPr>
            <w:r w:rsidRPr="007D74CC">
              <w:rPr>
                <w:color w:val="000000"/>
                <w:sz w:val="22"/>
              </w:rPr>
              <w:t>Bird2 On-log NO display</w:t>
            </w:r>
          </w:p>
        </w:tc>
        <w:tc>
          <w:tcPr>
            <w:tcW w:w="0" w:type="auto"/>
            <w:vAlign w:val="bottom"/>
          </w:tcPr>
          <w:p w14:paraId="69FC37FA" w14:textId="1E2228F5" w:rsidR="00C65C22" w:rsidRPr="00C65C22" w:rsidRDefault="00C65C22" w:rsidP="00155C55">
            <w:pPr>
              <w:pStyle w:val="Caption"/>
              <w:widowControl w:val="0"/>
              <w:contextualSpacing/>
              <w:rPr>
                <w:i w:val="0"/>
                <w:color w:val="auto"/>
                <w:sz w:val="24"/>
              </w:rPr>
            </w:pPr>
            <w:r w:rsidRPr="00C65C22">
              <w:rPr>
                <w:i w:val="0"/>
                <w:color w:val="000000"/>
                <w:sz w:val="22"/>
              </w:rPr>
              <w:t>79</w:t>
            </w:r>
          </w:p>
        </w:tc>
        <w:tc>
          <w:tcPr>
            <w:tcW w:w="3163" w:type="dxa"/>
          </w:tcPr>
          <w:p w14:paraId="0BFC54A7" w14:textId="77777777" w:rsidR="00C65C22" w:rsidRDefault="00C65C22" w:rsidP="00155C55">
            <w:pPr>
              <w:pStyle w:val="Caption"/>
              <w:widowControl w:val="0"/>
              <w:contextualSpacing/>
              <w:rPr>
                <w:i w:val="0"/>
                <w:color w:val="auto"/>
                <w:sz w:val="24"/>
              </w:rPr>
            </w:pPr>
          </w:p>
        </w:tc>
      </w:tr>
      <w:tr w:rsidR="00C65C22" w14:paraId="0176D9CA" w14:textId="77777777" w:rsidTr="00E1432C">
        <w:tc>
          <w:tcPr>
            <w:tcW w:w="0" w:type="auto"/>
            <w:vAlign w:val="bottom"/>
          </w:tcPr>
          <w:p w14:paraId="73E05C71" w14:textId="1F8A04C4"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0" w:type="auto"/>
            <w:vAlign w:val="bottom"/>
          </w:tcPr>
          <w:p w14:paraId="0147563D" w14:textId="0CE58ACE" w:rsidR="00C65C22" w:rsidRDefault="00C65C22" w:rsidP="00155C55">
            <w:pPr>
              <w:pStyle w:val="Caption"/>
              <w:widowControl w:val="0"/>
              <w:contextualSpacing/>
              <w:rPr>
                <w:i w:val="0"/>
                <w:color w:val="auto"/>
                <w:sz w:val="24"/>
              </w:rPr>
            </w:pPr>
            <w:r w:rsidRPr="007D74CC">
              <w:rPr>
                <w:color w:val="000000"/>
                <w:sz w:val="22"/>
              </w:rPr>
              <w:t>Bird2 SLAD</w:t>
            </w:r>
          </w:p>
        </w:tc>
        <w:tc>
          <w:tcPr>
            <w:tcW w:w="0" w:type="auto"/>
            <w:vAlign w:val="bottom"/>
          </w:tcPr>
          <w:p w14:paraId="28C406F4" w14:textId="5D0AABC5" w:rsidR="00C65C22" w:rsidRPr="00C65C22" w:rsidRDefault="00C65C22" w:rsidP="00155C55">
            <w:pPr>
              <w:pStyle w:val="Caption"/>
              <w:widowControl w:val="0"/>
              <w:contextualSpacing/>
              <w:rPr>
                <w:i w:val="0"/>
                <w:color w:val="auto"/>
                <w:sz w:val="24"/>
              </w:rPr>
            </w:pPr>
            <w:r w:rsidRPr="00C65C22">
              <w:rPr>
                <w:i w:val="0"/>
                <w:color w:val="000000"/>
                <w:sz w:val="22"/>
              </w:rPr>
              <w:t>1</w:t>
            </w:r>
          </w:p>
        </w:tc>
        <w:tc>
          <w:tcPr>
            <w:tcW w:w="3163" w:type="dxa"/>
          </w:tcPr>
          <w:p w14:paraId="034B793D" w14:textId="77777777" w:rsidR="00C65C22" w:rsidRDefault="00C65C22" w:rsidP="00155C55">
            <w:pPr>
              <w:pStyle w:val="Caption"/>
              <w:widowControl w:val="0"/>
              <w:contextualSpacing/>
              <w:rPr>
                <w:i w:val="0"/>
                <w:color w:val="auto"/>
                <w:sz w:val="24"/>
              </w:rPr>
            </w:pPr>
          </w:p>
        </w:tc>
      </w:tr>
      <w:tr w:rsidR="00C65C22" w14:paraId="6AEDB127" w14:textId="77777777" w:rsidTr="00E1432C">
        <w:tc>
          <w:tcPr>
            <w:tcW w:w="0" w:type="auto"/>
            <w:vAlign w:val="bottom"/>
          </w:tcPr>
          <w:p w14:paraId="478DD431" w14:textId="7D6C8179" w:rsidR="00C65C22" w:rsidRPr="00C65C22" w:rsidRDefault="00C65C22" w:rsidP="00155C55">
            <w:pPr>
              <w:pStyle w:val="Caption"/>
              <w:widowControl w:val="0"/>
              <w:contextualSpacing/>
              <w:rPr>
                <w:i w:val="0"/>
                <w:color w:val="auto"/>
                <w:sz w:val="24"/>
              </w:rPr>
            </w:pPr>
            <w:r w:rsidRPr="00C65C22">
              <w:rPr>
                <w:i w:val="0"/>
                <w:color w:val="000000"/>
                <w:sz w:val="22"/>
              </w:rPr>
              <w:t>12</w:t>
            </w:r>
          </w:p>
        </w:tc>
        <w:tc>
          <w:tcPr>
            <w:tcW w:w="0" w:type="auto"/>
            <w:vAlign w:val="bottom"/>
          </w:tcPr>
          <w:p w14:paraId="27123EAA" w14:textId="46B00827"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TafLF_Off</w:t>
            </w:r>
            <w:proofErr w:type="spellEnd"/>
          </w:p>
        </w:tc>
        <w:tc>
          <w:tcPr>
            <w:tcW w:w="0" w:type="auto"/>
            <w:vAlign w:val="bottom"/>
          </w:tcPr>
          <w:p w14:paraId="01FACD2A" w14:textId="6A358A1F"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3163" w:type="dxa"/>
          </w:tcPr>
          <w:p w14:paraId="0D9D69BA" w14:textId="77777777" w:rsidR="00C65C22" w:rsidRDefault="00C65C22" w:rsidP="00155C55">
            <w:pPr>
              <w:pStyle w:val="Caption"/>
              <w:widowControl w:val="0"/>
              <w:contextualSpacing/>
              <w:rPr>
                <w:i w:val="0"/>
                <w:color w:val="auto"/>
                <w:sz w:val="24"/>
              </w:rPr>
            </w:pPr>
          </w:p>
        </w:tc>
      </w:tr>
      <w:tr w:rsidR="00C65C22" w14:paraId="042EB349" w14:textId="77777777" w:rsidTr="00E1432C">
        <w:tc>
          <w:tcPr>
            <w:tcW w:w="0" w:type="auto"/>
            <w:vAlign w:val="bottom"/>
          </w:tcPr>
          <w:p w14:paraId="3BB218EF" w14:textId="2300ABD1" w:rsidR="00C65C22" w:rsidRPr="00C65C22" w:rsidRDefault="00C65C22" w:rsidP="00155C55">
            <w:pPr>
              <w:pStyle w:val="Caption"/>
              <w:widowControl w:val="0"/>
              <w:contextualSpacing/>
              <w:rPr>
                <w:i w:val="0"/>
                <w:color w:val="auto"/>
                <w:sz w:val="24"/>
              </w:rPr>
            </w:pPr>
            <w:r w:rsidRPr="00C65C22">
              <w:rPr>
                <w:i w:val="0"/>
                <w:color w:val="000000"/>
                <w:sz w:val="22"/>
              </w:rPr>
              <w:t>13</w:t>
            </w:r>
          </w:p>
        </w:tc>
        <w:tc>
          <w:tcPr>
            <w:tcW w:w="0" w:type="auto"/>
            <w:vAlign w:val="bottom"/>
          </w:tcPr>
          <w:p w14:paraId="3A7354BA" w14:textId="6BCC419F" w:rsidR="00C65C22" w:rsidRDefault="00C65C22" w:rsidP="00155C55">
            <w:pPr>
              <w:pStyle w:val="Caption"/>
              <w:widowControl w:val="0"/>
              <w:contextualSpacing/>
              <w:rPr>
                <w:i w:val="0"/>
                <w:color w:val="auto"/>
                <w:sz w:val="24"/>
              </w:rPr>
            </w:pPr>
            <w:r w:rsidRPr="007D74CC">
              <w:rPr>
                <w:color w:val="000000"/>
                <w:sz w:val="22"/>
              </w:rPr>
              <w:t xml:space="preserve">Bird2 </w:t>
            </w:r>
            <w:proofErr w:type="spellStart"/>
            <w:r w:rsidRPr="007D74CC">
              <w:rPr>
                <w:color w:val="000000"/>
                <w:sz w:val="22"/>
              </w:rPr>
              <w:t>TafLF_On</w:t>
            </w:r>
            <w:proofErr w:type="spellEnd"/>
          </w:p>
        </w:tc>
        <w:tc>
          <w:tcPr>
            <w:tcW w:w="0" w:type="auto"/>
            <w:vAlign w:val="bottom"/>
          </w:tcPr>
          <w:p w14:paraId="75863D7B" w14:textId="15FE62A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3163" w:type="dxa"/>
          </w:tcPr>
          <w:p w14:paraId="39F196B0" w14:textId="77777777" w:rsidR="00C65C22" w:rsidRDefault="00C65C22" w:rsidP="00155C55">
            <w:pPr>
              <w:pStyle w:val="Caption"/>
              <w:widowControl w:val="0"/>
              <w:contextualSpacing/>
              <w:rPr>
                <w:i w:val="0"/>
                <w:color w:val="auto"/>
                <w:sz w:val="24"/>
              </w:rPr>
            </w:pPr>
          </w:p>
        </w:tc>
      </w:tr>
      <w:tr w:rsidR="00C65C22" w14:paraId="03DC8DED" w14:textId="77777777" w:rsidTr="00E1432C">
        <w:tc>
          <w:tcPr>
            <w:tcW w:w="0" w:type="auto"/>
            <w:vAlign w:val="bottom"/>
          </w:tcPr>
          <w:p w14:paraId="0EA0A6BA" w14:textId="5B1B7E1A" w:rsidR="00C65C22" w:rsidRPr="00C65C22" w:rsidRDefault="00C65C22" w:rsidP="00155C55">
            <w:pPr>
              <w:pStyle w:val="Caption"/>
              <w:widowControl w:val="0"/>
              <w:contextualSpacing/>
              <w:rPr>
                <w:i w:val="0"/>
                <w:color w:val="auto"/>
                <w:sz w:val="24"/>
              </w:rPr>
            </w:pPr>
            <w:r w:rsidRPr="00C65C22">
              <w:rPr>
                <w:i w:val="0"/>
                <w:color w:val="000000"/>
                <w:sz w:val="22"/>
              </w:rPr>
              <w:t>14</w:t>
            </w:r>
          </w:p>
        </w:tc>
        <w:tc>
          <w:tcPr>
            <w:tcW w:w="0" w:type="auto"/>
            <w:vAlign w:val="bottom"/>
          </w:tcPr>
          <w:p w14:paraId="4428F1AE" w14:textId="48C198B1" w:rsidR="00C65C22" w:rsidRDefault="00C65C22" w:rsidP="00155C55">
            <w:pPr>
              <w:pStyle w:val="Caption"/>
              <w:widowControl w:val="0"/>
              <w:contextualSpacing/>
              <w:rPr>
                <w:i w:val="0"/>
                <w:color w:val="auto"/>
                <w:sz w:val="24"/>
              </w:rPr>
            </w:pPr>
            <w:r w:rsidRPr="007D74CC">
              <w:rPr>
                <w:color w:val="000000"/>
                <w:sz w:val="22"/>
              </w:rPr>
              <w:t>Copulation</w:t>
            </w:r>
          </w:p>
        </w:tc>
        <w:tc>
          <w:tcPr>
            <w:tcW w:w="0" w:type="auto"/>
            <w:vAlign w:val="bottom"/>
          </w:tcPr>
          <w:p w14:paraId="71CC7E51" w14:textId="460B91B2"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3163" w:type="dxa"/>
          </w:tcPr>
          <w:p w14:paraId="4D16EF06" w14:textId="0635C413" w:rsidR="00C65C22" w:rsidRDefault="003E041F" w:rsidP="00155C55">
            <w:pPr>
              <w:pStyle w:val="Caption"/>
              <w:widowControl w:val="0"/>
              <w:contextualSpacing/>
              <w:rPr>
                <w:i w:val="0"/>
                <w:color w:val="auto"/>
                <w:sz w:val="24"/>
              </w:rPr>
            </w:pPr>
            <w:r>
              <w:rPr>
                <w:i w:val="0"/>
                <w:color w:val="auto"/>
                <w:sz w:val="24"/>
              </w:rPr>
              <w:t>5. Cop</w:t>
            </w:r>
          </w:p>
        </w:tc>
      </w:tr>
      <w:tr w:rsidR="00C65C22" w14:paraId="63C3F6FE" w14:textId="77777777" w:rsidTr="00E1432C">
        <w:tc>
          <w:tcPr>
            <w:tcW w:w="0" w:type="auto"/>
            <w:vAlign w:val="bottom"/>
          </w:tcPr>
          <w:p w14:paraId="3F3D8148" w14:textId="44E139DF" w:rsidR="00C65C22" w:rsidRPr="00C65C22" w:rsidRDefault="00C65C22" w:rsidP="00155C55">
            <w:pPr>
              <w:pStyle w:val="Caption"/>
              <w:widowControl w:val="0"/>
              <w:contextualSpacing/>
              <w:rPr>
                <w:i w:val="0"/>
                <w:color w:val="auto"/>
                <w:sz w:val="24"/>
              </w:rPr>
            </w:pPr>
            <w:r w:rsidRPr="00C65C22">
              <w:rPr>
                <w:i w:val="0"/>
                <w:color w:val="000000"/>
                <w:sz w:val="22"/>
              </w:rPr>
              <w:t>15</w:t>
            </w:r>
          </w:p>
        </w:tc>
        <w:tc>
          <w:tcPr>
            <w:tcW w:w="0" w:type="auto"/>
            <w:vAlign w:val="bottom"/>
          </w:tcPr>
          <w:p w14:paraId="35958C3C" w14:textId="0F76028C" w:rsidR="00C65C22" w:rsidRDefault="00C65C22" w:rsidP="00155C55">
            <w:pPr>
              <w:pStyle w:val="Caption"/>
              <w:widowControl w:val="0"/>
              <w:contextualSpacing/>
              <w:rPr>
                <w:i w:val="0"/>
                <w:color w:val="auto"/>
                <w:sz w:val="24"/>
              </w:rPr>
            </w:pPr>
            <w:r w:rsidRPr="007D74CC">
              <w:rPr>
                <w:color w:val="000000"/>
                <w:sz w:val="22"/>
              </w:rPr>
              <w:t>End</w:t>
            </w:r>
          </w:p>
        </w:tc>
        <w:tc>
          <w:tcPr>
            <w:tcW w:w="0" w:type="auto"/>
            <w:vAlign w:val="bottom"/>
          </w:tcPr>
          <w:p w14:paraId="4531B4E9" w14:textId="3D4C62DE"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1EF623B1" w14:textId="0E2BE720" w:rsidR="00C65C22" w:rsidRDefault="003E041F" w:rsidP="00155C55">
            <w:pPr>
              <w:pStyle w:val="Caption"/>
              <w:widowControl w:val="0"/>
              <w:contextualSpacing/>
              <w:rPr>
                <w:i w:val="0"/>
                <w:color w:val="auto"/>
                <w:sz w:val="24"/>
              </w:rPr>
            </w:pPr>
            <w:r>
              <w:rPr>
                <w:i w:val="0"/>
                <w:color w:val="auto"/>
                <w:sz w:val="24"/>
              </w:rPr>
              <w:t>6. End</w:t>
            </w:r>
          </w:p>
        </w:tc>
      </w:tr>
      <w:tr w:rsidR="00C65C22" w14:paraId="45FDB278" w14:textId="77777777" w:rsidTr="00E1432C">
        <w:tc>
          <w:tcPr>
            <w:tcW w:w="0" w:type="auto"/>
            <w:vAlign w:val="bottom"/>
          </w:tcPr>
          <w:p w14:paraId="6FE7693A" w14:textId="3679A65B" w:rsidR="00C65C22" w:rsidRPr="00C65C22" w:rsidRDefault="00C65C22" w:rsidP="00155C55">
            <w:pPr>
              <w:pStyle w:val="Caption"/>
              <w:widowControl w:val="0"/>
              <w:contextualSpacing/>
              <w:rPr>
                <w:i w:val="0"/>
                <w:color w:val="auto"/>
                <w:sz w:val="24"/>
              </w:rPr>
            </w:pPr>
            <w:r w:rsidRPr="00C65C22">
              <w:rPr>
                <w:i w:val="0"/>
                <w:color w:val="000000"/>
                <w:sz w:val="22"/>
              </w:rPr>
              <w:t>16</w:t>
            </w:r>
          </w:p>
        </w:tc>
        <w:tc>
          <w:tcPr>
            <w:tcW w:w="0" w:type="auto"/>
            <w:vAlign w:val="bottom"/>
          </w:tcPr>
          <w:p w14:paraId="1BBCD90C" w14:textId="73EFC460" w:rsidR="00C65C22" w:rsidRDefault="00C65C22" w:rsidP="00155C55">
            <w:pPr>
              <w:pStyle w:val="Caption"/>
              <w:widowControl w:val="0"/>
              <w:contextualSpacing/>
              <w:rPr>
                <w:i w:val="0"/>
                <w:color w:val="auto"/>
                <w:sz w:val="24"/>
              </w:rPr>
            </w:pPr>
            <w:r w:rsidRPr="007D74CC">
              <w:rPr>
                <w:color w:val="000000"/>
                <w:sz w:val="22"/>
              </w:rPr>
              <w:t>Female Looking Away</w:t>
            </w:r>
          </w:p>
        </w:tc>
        <w:tc>
          <w:tcPr>
            <w:tcW w:w="0" w:type="auto"/>
            <w:vAlign w:val="bottom"/>
          </w:tcPr>
          <w:p w14:paraId="36DF6851" w14:textId="504D967A" w:rsidR="00C65C22" w:rsidRPr="00C65C22" w:rsidRDefault="00C65C22" w:rsidP="00155C55">
            <w:pPr>
              <w:pStyle w:val="Caption"/>
              <w:widowControl w:val="0"/>
              <w:contextualSpacing/>
              <w:rPr>
                <w:i w:val="0"/>
                <w:color w:val="auto"/>
                <w:sz w:val="24"/>
              </w:rPr>
            </w:pPr>
            <w:r w:rsidRPr="00C65C22">
              <w:rPr>
                <w:i w:val="0"/>
                <w:color w:val="000000"/>
                <w:sz w:val="22"/>
              </w:rPr>
              <w:t>1736</w:t>
            </w:r>
          </w:p>
        </w:tc>
        <w:tc>
          <w:tcPr>
            <w:tcW w:w="3163" w:type="dxa"/>
          </w:tcPr>
          <w:p w14:paraId="33B1C5CA" w14:textId="77777777" w:rsidR="00C65C22" w:rsidRDefault="00C65C22" w:rsidP="00155C55">
            <w:pPr>
              <w:pStyle w:val="Caption"/>
              <w:widowControl w:val="0"/>
              <w:contextualSpacing/>
              <w:rPr>
                <w:i w:val="0"/>
                <w:color w:val="auto"/>
                <w:sz w:val="24"/>
              </w:rPr>
            </w:pPr>
          </w:p>
        </w:tc>
      </w:tr>
      <w:tr w:rsidR="00C65C22" w14:paraId="325BCCF8" w14:textId="77777777" w:rsidTr="00E1432C">
        <w:tc>
          <w:tcPr>
            <w:tcW w:w="0" w:type="auto"/>
            <w:vAlign w:val="bottom"/>
          </w:tcPr>
          <w:p w14:paraId="30B48880" w14:textId="4B92AD0C" w:rsidR="00C65C22" w:rsidRPr="00C65C22" w:rsidRDefault="00C65C22" w:rsidP="00155C55">
            <w:pPr>
              <w:pStyle w:val="Caption"/>
              <w:widowControl w:val="0"/>
              <w:contextualSpacing/>
              <w:rPr>
                <w:i w:val="0"/>
                <w:color w:val="auto"/>
                <w:sz w:val="24"/>
              </w:rPr>
            </w:pPr>
            <w:r w:rsidRPr="00C65C22">
              <w:rPr>
                <w:i w:val="0"/>
                <w:color w:val="000000"/>
                <w:sz w:val="22"/>
              </w:rPr>
              <w:t>17</w:t>
            </w:r>
          </w:p>
        </w:tc>
        <w:tc>
          <w:tcPr>
            <w:tcW w:w="0" w:type="auto"/>
            <w:vAlign w:val="bottom"/>
          </w:tcPr>
          <w:p w14:paraId="18E5675A" w14:textId="55058052" w:rsidR="00C65C22" w:rsidRDefault="00C65C22" w:rsidP="00155C55">
            <w:pPr>
              <w:pStyle w:val="Caption"/>
              <w:widowControl w:val="0"/>
              <w:contextualSpacing/>
              <w:rPr>
                <w:i w:val="0"/>
                <w:color w:val="auto"/>
                <w:sz w:val="24"/>
              </w:rPr>
            </w:pPr>
            <w:r w:rsidRPr="007D74CC">
              <w:rPr>
                <w:color w:val="000000"/>
                <w:sz w:val="22"/>
              </w:rPr>
              <w:t>Female Movement</w:t>
            </w:r>
          </w:p>
        </w:tc>
        <w:tc>
          <w:tcPr>
            <w:tcW w:w="0" w:type="auto"/>
            <w:vAlign w:val="bottom"/>
          </w:tcPr>
          <w:p w14:paraId="33BA9ACC" w14:textId="4F18B742" w:rsidR="00C65C22" w:rsidRPr="00C65C22" w:rsidRDefault="00C65C22" w:rsidP="00155C55">
            <w:pPr>
              <w:pStyle w:val="Caption"/>
              <w:widowControl w:val="0"/>
              <w:contextualSpacing/>
              <w:rPr>
                <w:i w:val="0"/>
                <w:color w:val="auto"/>
                <w:sz w:val="24"/>
              </w:rPr>
            </w:pPr>
            <w:r w:rsidRPr="00C65C22">
              <w:rPr>
                <w:i w:val="0"/>
                <w:color w:val="000000"/>
                <w:sz w:val="22"/>
              </w:rPr>
              <w:t>978</w:t>
            </w:r>
          </w:p>
        </w:tc>
        <w:tc>
          <w:tcPr>
            <w:tcW w:w="3163" w:type="dxa"/>
          </w:tcPr>
          <w:p w14:paraId="18D1594E" w14:textId="77777777" w:rsidR="00C65C22" w:rsidRDefault="00C65C22" w:rsidP="00155C55">
            <w:pPr>
              <w:pStyle w:val="Caption"/>
              <w:widowControl w:val="0"/>
              <w:contextualSpacing/>
              <w:rPr>
                <w:i w:val="0"/>
                <w:color w:val="auto"/>
                <w:sz w:val="24"/>
              </w:rPr>
            </w:pPr>
          </w:p>
        </w:tc>
      </w:tr>
      <w:tr w:rsidR="00C65C22" w14:paraId="58D31B66" w14:textId="77777777" w:rsidTr="00E1432C">
        <w:tc>
          <w:tcPr>
            <w:tcW w:w="0" w:type="auto"/>
            <w:vAlign w:val="bottom"/>
          </w:tcPr>
          <w:p w14:paraId="06D31273" w14:textId="023B4748" w:rsidR="00C65C22" w:rsidRPr="00C65C22" w:rsidRDefault="00C65C22" w:rsidP="00155C55">
            <w:pPr>
              <w:pStyle w:val="Caption"/>
              <w:widowControl w:val="0"/>
              <w:contextualSpacing/>
              <w:rPr>
                <w:i w:val="0"/>
                <w:color w:val="auto"/>
                <w:sz w:val="24"/>
              </w:rPr>
            </w:pPr>
            <w:r w:rsidRPr="00C65C22">
              <w:rPr>
                <w:i w:val="0"/>
                <w:color w:val="000000"/>
                <w:sz w:val="22"/>
              </w:rPr>
              <w:t>18</w:t>
            </w:r>
          </w:p>
        </w:tc>
        <w:tc>
          <w:tcPr>
            <w:tcW w:w="0" w:type="auto"/>
            <w:vAlign w:val="bottom"/>
          </w:tcPr>
          <w:p w14:paraId="6A777CC6" w14:textId="372A42A3" w:rsidR="00C65C22" w:rsidRDefault="00C65C22" w:rsidP="00155C55">
            <w:pPr>
              <w:pStyle w:val="Caption"/>
              <w:widowControl w:val="0"/>
              <w:contextualSpacing/>
              <w:rPr>
                <w:i w:val="0"/>
                <w:color w:val="auto"/>
                <w:sz w:val="24"/>
              </w:rPr>
            </w:pPr>
            <w:r w:rsidRPr="007D74CC">
              <w:rPr>
                <w:color w:val="000000"/>
                <w:sz w:val="22"/>
              </w:rPr>
              <w:t>Female Off Log</w:t>
            </w:r>
          </w:p>
        </w:tc>
        <w:tc>
          <w:tcPr>
            <w:tcW w:w="0" w:type="auto"/>
            <w:vAlign w:val="bottom"/>
          </w:tcPr>
          <w:p w14:paraId="04FA9E36" w14:textId="6B4B4ADF"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1D942EC6" w14:textId="6F76B484" w:rsidR="00C65C22" w:rsidRDefault="003E041F" w:rsidP="00155C55">
            <w:pPr>
              <w:pStyle w:val="Caption"/>
              <w:widowControl w:val="0"/>
              <w:contextualSpacing/>
              <w:rPr>
                <w:i w:val="0"/>
                <w:color w:val="auto"/>
                <w:sz w:val="24"/>
              </w:rPr>
            </w:pPr>
            <w:r>
              <w:rPr>
                <w:i w:val="0"/>
                <w:color w:val="auto"/>
                <w:sz w:val="24"/>
              </w:rPr>
              <w:t xml:space="preserve">7. </w:t>
            </w:r>
            <w:proofErr w:type="spellStart"/>
            <w:r>
              <w:rPr>
                <w:i w:val="0"/>
                <w:color w:val="auto"/>
                <w:sz w:val="24"/>
              </w:rPr>
              <w:t>Fff</w:t>
            </w:r>
            <w:proofErr w:type="spellEnd"/>
          </w:p>
        </w:tc>
      </w:tr>
      <w:tr w:rsidR="00C65C22" w14:paraId="31240ECD" w14:textId="77777777" w:rsidTr="00E1432C">
        <w:tc>
          <w:tcPr>
            <w:tcW w:w="0" w:type="auto"/>
            <w:vAlign w:val="bottom"/>
          </w:tcPr>
          <w:p w14:paraId="35CEFE1C" w14:textId="42842DD2" w:rsidR="00C65C22" w:rsidRPr="00C65C22" w:rsidRDefault="00C65C22" w:rsidP="00155C55">
            <w:pPr>
              <w:pStyle w:val="Caption"/>
              <w:widowControl w:val="0"/>
              <w:contextualSpacing/>
              <w:rPr>
                <w:i w:val="0"/>
                <w:color w:val="auto"/>
                <w:sz w:val="24"/>
              </w:rPr>
            </w:pPr>
            <w:r w:rsidRPr="00C65C22">
              <w:rPr>
                <w:i w:val="0"/>
                <w:color w:val="000000"/>
                <w:sz w:val="22"/>
              </w:rPr>
              <w:t>19</w:t>
            </w:r>
          </w:p>
        </w:tc>
        <w:tc>
          <w:tcPr>
            <w:tcW w:w="0" w:type="auto"/>
            <w:vAlign w:val="bottom"/>
          </w:tcPr>
          <w:p w14:paraId="60F73AC8" w14:textId="63DE9ED7" w:rsidR="00C65C22" w:rsidRDefault="00C65C22" w:rsidP="00155C55">
            <w:pPr>
              <w:pStyle w:val="Caption"/>
              <w:widowControl w:val="0"/>
              <w:contextualSpacing/>
              <w:rPr>
                <w:i w:val="0"/>
                <w:color w:val="auto"/>
                <w:sz w:val="24"/>
              </w:rPr>
            </w:pPr>
            <w:r w:rsidRPr="007D74CC">
              <w:rPr>
                <w:color w:val="000000"/>
                <w:sz w:val="22"/>
              </w:rPr>
              <w:t>Female On Log</w:t>
            </w:r>
          </w:p>
        </w:tc>
        <w:tc>
          <w:tcPr>
            <w:tcW w:w="0" w:type="auto"/>
            <w:vAlign w:val="bottom"/>
          </w:tcPr>
          <w:p w14:paraId="0796F6DB" w14:textId="6E8077DE" w:rsidR="00C65C22" w:rsidRPr="00C65C22" w:rsidRDefault="00C65C22" w:rsidP="00155C55">
            <w:pPr>
              <w:pStyle w:val="Caption"/>
              <w:widowControl w:val="0"/>
              <w:contextualSpacing/>
              <w:rPr>
                <w:i w:val="0"/>
                <w:color w:val="auto"/>
                <w:sz w:val="24"/>
              </w:rPr>
            </w:pPr>
            <w:r w:rsidRPr="00C65C22">
              <w:rPr>
                <w:i w:val="0"/>
                <w:color w:val="000000"/>
                <w:sz w:val="22"/>
              </w:rPr>
              <w:t>320</w:t>
            </w:r>
          </w:p>
        </w:tc>
        <w:tc>
          <w:tcPr>
            <w:tcW w:w="3163" w:type="dxa"/>
          </w:tcPr>
          <w:p w14:paraId="4588EE20" w14:textId="4464477E" w:rsidR="00C65C22" w:rsidRDefault="003E041F" w:rsidP="00155C55">
            <w:pPr>
              <w:pStyle w:val="Caption"/>
              <w:widowControl w:val="0"/>
              <w:contextualSpacing/>
              <w:rPr>
                <w:i w:val="0"/>
                <w:color w:val="auto"/>
                <w:sz w:val="24"/>
              </w:rPr>
            </w:pPr>
            <w:r>
              <w:rPr>
                <w:i w:val="0"/>
                <w:color w:val="auto"/>
                <w:sz w:val="24"/>
              </w:rPr>
              <w:t xml:space="preserve">8. </w:t>
            </w:r>
            <w:proofErr w:type="spellStart"/>
            <w:r>
              <w:rPr>
                <w:i w:val="0"/>
                <w:color w:val="auto"/>
                <w:sz w:val="24"/>
              </w:rPr>
              <w:t>FOn</w:t>
            </w:r>
            <w:proofErr w:type="spellEnd"/>
          </w:p>
        </w:tc>
      </w:tr>
      <w:tr w:rsidR="00C65C22" w14:paraId="76549AFB" w14:textId="77777777" w:rsidTr="00E1432C">
        <w:tc>
          <w:tcPr>
            <w:tcW w:w="0" w:type="auto"/>
            <w:vAlign w:val="bottom"/>
          </w:tcPr>
          <w:p w14:paraId="4F58ABC2" w14:textId="518370B7" w:rsidR="00C65C22" w:rsidRPr="00C65C22" w:rsidRDefault="00C65C22" w:rsidP="00155C55">
            <w:pPr>
              <w:pStyle w:val="Caption"/>
              <w:widowControl w:val="0"/>
              <w:contextualSpacing/>
              <w:rPr>
                <w:i w:val="0"/>
                <w:color w:val="auto"/>
                <w:sz w:val="24"/>
              </w:rPr>
            </w:pPr>
            <w:r w:rsidRPr="00C65C22">
              <w:rPr>
                <w:i w:val="0"/>
                <w:color w:val="000000"/>
                <w:sz w:val="22"/>
              </w:rPr>
              <w:t>20</w:t>
            </w:r>
          </w:p>
        </w:tc>
        <w:tc>
          <w:tcPr>
            <w:tcW w:w="0" w:type="auto"/>
            <w:vAlign w:val="bottom"/>
          </w:tcPr>
          <w:p w14:paraId="17C210CA" w14:textId="3A87FA11" w:rsidR="00C65C22" w:rsidRDefault="00C65C22" w:rsidP="00155C55">
            <w:pPr>
              <w:pStyle w:val="Caption"/>
              <w:widowControl w:val="0"/>
              <w:contextualSpacing/>
              <w:rPr>
                <w:i w:val="0"/>
                <w:color w:val="auto"/>
                <w:sz w:val="24"/>
              </w:rPr>
            </w:pPr>
            <w:r w:rsidRPr="007D74CC">
              <w:rPr>
                <w:color w:val="000000"/>
                <w:sz w:val="22"/>
              </w:rPr>
              <w:t xml:space="preserve">Female </w:t>
            </w:r>
            <w:proofErr w:type="spellStart"/>
            <w:r w:rsidRPr="007D74CC">
              <w:rPr>
                <w:color w:val="000000"/>
                <w:sz w:val="22"/>
              </w:rPr>
              <w:t>ResponseToALAD</w:t>
            </w:r>
            <w:proofErr w:type="spellEnd"/>
          </w:p>
        </w:tc>
        <w:tc>
          <w:tcPr>
            <w:tcW w:w="0" w:type="auto"/>
            <w:vAlign w:val="bottom"/>
          </w:tcPr>
          <w:p w14:paraId="0B0ACAA9" w14:textId="0D9132FF" w:rsidR="00C65C22" w:rsidRPr="00C65C22" w:rsidRDefault="00C65C22" w:rsidP="00155C55">
            <w:pPr>
              <w:pStyle w:val="Caption"/>
              <w:widowControl w:val="0"/>
              <w:contextualSpacing/>
              <w:rPr>
                <w:i w:val="0"/>
                <w:color w:val="auto"/>
                <w:sz w:val="24"/>
              </w:rPr>
            </w:pPr>
            <w:r w:rsidRPr="00C65C22">
              <w:rPr>
                <w:i w:val="0"/>
                <w:color w:val="000000"/>
                <w:sz w:val="22"/>
              </w:rPr>
              <w:t>188</w:t>
            </w:r>
          </w:p>
        </w:tc>
        <w:tc>
          <w:tcPr>
            <w:tcW w:w="3163" w:type="dxa"/>
          </w:tcPr>
          <w:p w14:paraId="380D6E7E" w14:textId="77777777" w:rsidR="00C65C22" w:rsidRDefault="00C65C22" w:rsidP="00155C55">
            <w:pPr>
              <w:pStyle w:val="Caption"/>
              <w:widowControl w:val="0"/>
              <w:contextualSpacing/>
              <w:rPr>
                <w:i w:val="0"/>
                <w:color w:val="auto"/>
                <w:sz w:val="24"/>
              </w:rPr>
            </w:pPr>
          </w:p>
        </w:tc>
      </w:tr>
      <w:tr w:rsidR="00C65C22" w14:paraId="4946C19B" w14:textId="77777777" w:rsidTr="00E1432C">
        <w:tc>
          <w:tcPr>
            <w:tcW w:w="0" w:type="auto"/>
            <w:vAlign w:val="bottom"/>
          </w:tcPr>
          <w:p w14:paraId="26CA8CC4" w14:textId="165E2BCB" w:rsidR="00C65C22" w:rsidRPr="00C65C22" w:rsidRDefault="00C65C22" w:rsidP="00155C55">
            <w:pPr>
              <w:pStyle w:val="Caption"/>
              <w:widowControl w:val="0"/>
              <w:contextualSpacing/>
              <w:rPr>
                <w:i w:val="0"/>
                <w:color w:val="auto"/>
                <w:sz w:val="24"/>
              </w:rPr>
            </w:pPr>
            <w:r w:rsidRPr="00C65C22">
              <w:rPr>
                <w:i w:val="0"/>
                <w:color w:val="000000"/>
                <w:sz w:val="22"/>
              </w:rPr>
              <w:t>21</w:t>
            </w:r>
          </w:p>
        </w:tc>
        <w:tc>
          <w:tcPr>
            <w:tcW w:w="0" w:type="auto"/>
            <w:vAlign w:val="bottom"/>
          </w:tcPr>
          <w:p w14:paraId="4386FF2A" w14:textId="35C2C557" w:rsidR="00C65C22" w:rsidRDefault="00C65C22" w:rsidP="00155C55">
            <w:pPr>
              <w:pStyle w:val="Caption"/>
              <w:widowControl w:val="0"/>
              <w:contextualSpacing/>
              <w:rPr>
                <w:i w:val="0"/>
                <w:color w:val="auto"/>
                <w:sz w:val="24"/>
              </w:rPr>
            </w:pPr>
            <w:r w:rsidRPr="007D74CC">
              <w:rPr>
                <w:color w:val="000000"/>
                <w:sz w:val="22"/>
              </w:rPr>
              <w:t>Female Tracking Male</w:t>
            </w:r>
          </w:p>
        </w:tc>
        <w:tc>
          <w:tcPr>
            <w:tcW w:w="0" w:type="auto"/>
            <w:vAlign w:val="bottom"/>
          </w:tcPr>
          <w:p w14:paraId="2CF7BE6F" w14:textId="0C197619" w:rsidR="00C65C22" w:rsidRPr="00C65C22" w:rsidRDefault="00C65C22" w:rsidP="00155C55">
            <w:pPr>
              <w:pStyle w:val="Caption"/>
              <w:widowControl w:val="0"/>
              <w:contextualSpacing/>
              <w:rPr>
                <w:i w:val="0"/>
                <w:color w:val="auto"/>
                <w:sz w:val="24"/>
              </w:rPr>
            </w:pPr>
            <w:r w:rsidRPr="00C65C22">
              <w:rPr>
                <w:i w:val="0"/>
                <w:color w:val="000000"/>
                <w:sz w:val="22"/>
              </w:rPr>
              <w:t>1924</w:t>
            </w:r>
          </w:p>
        </w:tc>
        <w:tc>
          <w:tcPr>
            <w:tcW w:w="3163" w:type="dxa"/>
          </w:tcPr>
          <w:p w14:paraId="37516970" w14:textId="77777777" w:rsidR="00C65C22" w:rsidRDefault="00C65C22" w:rsidP="00155C55">
            <w:pPr>
              <w:pStyle w:val="Caption"/>
              <w:widowControl w:val="0"/>
              <w:contextualSpacing/>
              <w:rPr>
                <w:i w:val="0"/>
                <w:color w:val="auto"/>
                <w:sz w:val="24"/>
              </w:rPr>
            </w:pPr>
          </w:p>
        </w:tc>
      </w:tr>
      <w:tr w:rsidR="00C65C22" w14:paraId="3B9D2B60" w14:textId="77777777" w:rsidTr="00E1432C">
        <w:tc>
          <w:tcPr>
            <w:tcW w:w="0" w:type="auto"/>
            <w:vAlign w:val="bottom"/>
          </w:tcPr>
          <w:p w14:paraId="3A7E41EF" w14:textId="47D4483E" w:rsidR="00C65C22" w:rsidRPr="00C65C22" w:rsidRDefault="00C65C22" w:rsidP="00155C55">
            <w:pPr>
              <w:pStyle w:val="Caption"/>
              <w:widowControl w:val="0"/>
              <w:contextualSpacing/>
              <w:rPr>
                <w:i w:val="0"/>
                <w:color w:val="auto"/>
                <w:sz w:val="24"/>
              </w:rPr>
            </w:pPr>
            <w:r w:rsidRPr="00C65C22">
              <w:rPr>
                <w:i w:val="0"/>
                <w:color w:val="000000"/>
                <w:sz w:val="22"/>
              </w:rPr>
              <w:t>22</w:t>
            </w:r>
          </w:p>
        </w:tc>
        <w:tc>
          <w:tcPr>
            <w:tcW w:w="0" w:type="auto"/>
            <w:vAlign w:val="bottom"/>
          </w:tcPr>
          <w:p w14:paraId="18B43383" w14:textId="35E43DFA" w:rsidR="00C65C22" w:rsidRDefault="00C65C22" w:rsidP="00155C55">
            <w:pPr>
              <w:pStyle w:val="Caption"/>
              <w:widowControl w:val="0"/>
              <w:contextualSpacing/>
              <w:rPr>
                <w:i w:val="0"/>
                <w:color w:val="auto"/>
                <w:sz w:val="24"/>
              </w:rPr>
            </w:pPr>
            <w:proofErr w:type="spellStart"/>
            <w:r w:rsidRPr="007D74CC">
              <w:rPr>
                <w:color w:val="000000"/>
                <w:sz w:val="22"/>
              </w:rPr>
              <w:t>FemaleSwitch</w:t>
            </w:r>
            <w:proofErr w:type="spellEnd"/>
          </w:p>
        </w:tc>
        <w:tc>
          <w:tcPr>
            <w:tcW w:w="0" w:type="auto"/>
            <w:vAlign w:val="bottom"/>
          </w:tcPr>
          <w:p w14:paraId="5428D938" w14:textId="102A764A" w:rsidR="00C65C22" w:rsidRPr="00C65C22" w:rsidRDefault="00C65C22" w:rsidP="00155C55">
            <w:pPr>
              <w:pStyle w:val="Caption"/>
              <w:widowControl w:val="0"/>
              <w:contextualSpacing/>
              <w:rPr>
                <w:i w:val="0"/>
                <w:color w:val="auto"/>
                <w:sz w:val="24"/>
              </w:rPr>
            </w:pPr>
            <w:r w:rsidRPr="00C65C22">
              <w:rPr>
                <w:i w:val="0"/>
                <w:color w:val="000000"/>
                <w:sz w:val="22"/>
              </w:rPr>
              <w:t>406</w:t>
            </w:r>
          </w:p>
        </w:tc>
        <w:tc>
          <w:tcPr>
            <w:tcW w:w="3163" w:type="dxa"/>
          </w:tcPr>
          <w:p w14:paraId="3E220EC3" w14:textId="77777777" w:rsidR="00C65C22" w:rsidRDefault="00C65C22" w:rsidP="00155C55">
            <w:pPr>
              <w:pStyle w:val="Caption"/>
              <w:widowControl w:val="0"/>
              <w:contextualSpacing/>
              <w:rPr>
                <w:i w:val="0"/>
                <w:color w:val="auto"/>
                <w:sz w:val="24"/>
              </w:rPr>
            </w:pPr>
          </w:p>
        </w:tc>
      </w:tr>
      <w:tr w:rsidR="00C65C22" w14:paraId="7A5FCECB" w14:textId="77777777" w:rsidTr="00E1432C">
        <w:tc>
          <w:tcPr>
            <w:tcW w:w="0" w:type="auto"/>
            <w:vAlign w:val="bottom"/>
          </w:tcPr>
          <w:p w14:paraId="1795E83B" w14:textId="4808BFE3" w:rsidR="00C65C22" w:rsidRPr="00C65C22" w:rsidRDefault="00C65C22" w:rsidP="00155C55">
            <w:pPr>
              <w:pStyle w:val="Caption"/>
              <w:widowControl w:val="0"/>
              <w:contextualSpacing/>
              <w:rPr>
                <w:i w:val="0"/>
                <w:color w:val="auto"/>
                <w:sz w:val="24"/>
              </w:rPr>
            </w:pPr>
            <w:r w:rsidRPr="00C65C22">
              <w:rPr>
                <w:i w:val="0"/>
                <w:color w:val="000000"/>
                <w:sz w:val="22"/>
              </w:rPr>
              <w:t>23</w:t>
            </w:r>
          </w:p>
        </w:tc>
        <w:tc>
          <w:tcPr>
            <w:tcW w:w="0" w:type="auto"/>
            <w:vAlign w:val="bottom"/>
          </w:tcPr>
          <w:p w14:paraId="6CFAD78D" w14:textId="12B63A7D" w:rsidR="00C65C22" w:rsidRDefault="00C65C22" w:rsidP="00155C55">
            <w:pPr>
              <w:pStyle w:val="Caption"/>
              <w:widowControl w:val="0"/>
              <w:contextualSpacing/>
              <w:rPr>
                <w:i w:val="0"/>
                <w:color w:val="auto"/>
                <w:sz w:val="24"/>
              </w:rPr>
            </w:pPr>
            <w:r w:rsidRPr="007D74CC">
              <w:rPr>
                <w:color w:val="000000"/>
                <w:sz w:val="22"/>
              </w:rPr>
              <w:t>Male1 ALAD</w:t>
            </w:r>
          </w:p>
        </w:tc>
        <w:tc>
          <w:tcPr>
            <w:tcW w:w="0" w:type="auto"/>
            <w:vAlign w:val="bottom"/>
          </w:tcPr>
          <w:p w14:paraId="6E2C3E4C" w14:textId="73EE8AC6" w:rsidR="00C65C22" w:rsidRPr="00C65C22" w:rsidRDefault="00C65C22" w:rsidP="00155C55">
            <w:pPr>
              <w:pStyle w:val="Caption"/>
              <w:widowControl w:val="0"/>
              <w:contextualSpacing/>
              <w:rPr>
                <w:i w:val="0"/>
                <w:color w:val="auto"/>
                <w:sz w:val="24"/>
              </w:rPr>
            </w:pPr>
            <w:r w:rsidRPr="00C65C22">
              <w:rPr>
                <w:i w:val="0"/>
                <w:color w:val="000000"/>
                <w:sz w:val="22"/>
              </w:rPr>
              <w:t>1104</w:t>
            </w:r>
          </w:p>
        </w:tc>
        <w:tc>
          <w:tcPr>
            <w:tcW w:w="3163" w:type="dxa"/>
          </w:tcPr>
          <w:p w14:paraId="325ED00A" w14:textId="5D973D99" w:rsidR="00C65C22" w:rsidRDefault="003E041F" w:rsidP="00155C55">
            <w:pPr>
              <w:pStyle w:val="Caption"/>
              <w:widowControl w:val="0"/>
              <w:contextualSpacing/>
              <w:rPr>
                <w:i w:val="0"/>
                <w:color w:val="auto"/>
                <w:sz w:val="24"/>
              </w:rPr>
            </w:pPr>
            <w:r>
              <w:rPr>
                <w:i w:val="0"/>
                <w:color w:val="auto"/>
                <w:sz w:val="24"/>
              </w:rPr>
              <w:t>9. ALAD</w:t>
            </w:r>
          </w:p>
        </w:tc>
      </w:tr>
      <w:tr w:rsidR="00C65C22" w14:paraId="59434B7A" w14:textId="77777777" w:rsidTr="00E1432C">
        <w:tc>
          <w:tcPr>
            <w:tcW w:w="0" w:type="auto"/>
            <w:vAlign w:val="bottom"/>
          </w:tcPr>
          <w:p w14:paraId="488D46AB" w14:textId="214EC511" w:rsidR="00C65C22" w:rsidRPr="00C65C22" w:rsidRDefault="00C65C22" w:rsidP="00155C55">
            <w:pPr>
              <w:pStyle w:val="Caption"/>
              <w:widowControl w:val="0"/>
              <w:contextualSpacing/>
              <w:rPr>
                <w:i w:val="0"/>
                <w:color w:val="auto"/>
                <w:sz w:val="24"/>
              </w:rPr>
            </w:pPr>
            <w:r w:rsidRPr="00C65C22">
              <w:rPr>
                <w:i w:val="0"/>
                <w:color w:val="000000"/>
                <w:sz w:val="22"/>
              </w:rPr>
              <w:t>24</w:t>
            </w:r>
          </w:p>
        </w:tc>
        <w:tc>
          <w:tcPr>
            <w:tcW w:w="0" w:type="auto"/>
            <w:vAlign w:val="bottom"/>
          </w:tcPr>
          <w:p w14:paraId="6EDCF0F3" w14:textId="65EAEFD2"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BowLeft</w:t>
            </w:r>
            <w:proofErr w:type="spellEnd"/>
          </w:p>
        </w:tc>
        <w:tc>
          <w:tcPr>
            <w:tcW w:w="0" w:type="auto"/>
            <w:vAlign w:val="bottom"/>
          </w:tcPr>
          <w:p w14:paraId="2D148A85" w14:textId="00FF328B" w:rsidR="00C65C22" w:rsidRPr="00C65C22" w:rsidRDefault="00C65C22" w:rsidP="00155C55">
            <w:pPr>
              <w:pStyle w:val="Caption"/>
              <w:widowControl w:val="0"/>
              <w:contextualSpacing/>
              <w:rPr>
                <w:i w:val="0"/>
                <w:color w:val="auto"/>
                <w:sz w:val="24"/>
              </w:rPr>
            </w:pPr>
            <w:r w:rsidRPr="00C65C22">
              <w:rPr>
                <w:i w:val="0"/>
                <w:color w:val="000000"/>
                <w:sz w:val="22"/>
              </w:rPr>
              <w:t>8088</w:t>
            </w:r>
          </w:p>
        </w:tc>
        <w:tc>
          <w:tcPr>
            <w:tcW w:w="3163" w:type="dxa"/>
          </w:tcPr>
          <w:p w14:paraId="0812EE0E" w14:textId="259D7790" w:rsidR="00C65C22" w:rsidRDefault="003E041F" w:rsidP="00155C55">
            <w:pPr>
              <w:pStyle w:val="Caption"/>
              <w:widowControl w:val="0"/>
              <w:contextualSpacing/>
              <w:rPr>
                <w:i w:val="0"/>
                <w:color w:val="auto"/>
                <w:sz w:val="24"/>
              </w:rPr>
            </w:pPr>
            <w:r>
              <w:rPr>
                <w:i w:val="0"/>
                <w:color w:val="auto"/>
                <w:sz w:val="24"/>
              </w:rPr>
              <w:t>10. Bow</w:t>
            </w:r>
          </w:p>
        </w:tc>
      </w:tr>
      <w:tr w:rsidR="00C65C22" w14:paraId="5AEB6E2F" w14:textId="77777777" w:rsidTr="00E1432C">
        <w:tc>
          <w:tcPr>
            <w:tcW w:w="0" w:type="auto"/>
            <w:vAlign w:val="bottom"/>
          </w:tcPr>
          <w:p w14:paraId="05B37099" w14:textId="5942BD8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0" w:type="auto"/>
            <w:vAlign w:val="bottom"/>
          </w:tcPr>
          <w:p w14:paraId="4FF358ED" w14:textId="706D1B36"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BowRight</w:t>
            </w:r>
            <w:proofErr w:type="spellEnd"/>
          </w:p>
        </w:tc>
        <w:tc>
          <w:tcPr>
            <w:tcW w:w="0" w:type="auto"/>
            <w:vAlign w:val="bottom"/>
          </w:tcPr>
          <w:p w14:paraId="45A7508B" w14:textId="24B9DD02" w:rsidR="00C65C22" w:rsidRPr="00C65C22" w:rsidRDefault="00C65C22" w:rsidP="00155C55">
            <w:pPr>
              <w:pStyle w:val="Caption"/>
              <w:widowControl w:val="0"/>
              <w:contextualSpacing/>
              <w:rPr>
                <w:i w:val="0"/>
                <w:color w:val="auto"/>
                <w:sz w:val="24"/>
              </w:rPr>
            </w:pPr>
            <w:r w:rsidRPr="00C65C22">
              <w:rPr>
                <w:i w:val="0"/>
                <w:color w:val="000000"/>
                <w:sz w:val="22"/>
              </w:rPr>
              <w:t>7950</w:t>
            </w:r>
          </w:p>
        </w:tc>
        <w:tc>
          <w:tcPr>
            <w:tcW w:w="3163" w:type="dxa"/>
          </w:tcPr>
          <w:p w14:paraId="3EC9B32C" w14:textId="68DE11BA" w:rsidR="00C65C22" w:rsidRPr="003E041F" w:rsidRDefault="003E041F" w:rsidP="00155C55">
            <w:pPr>
              <w:pStyle w:val="Caption"/>
              <w:widowControl w:val="0"/>
              <w:contextualSpacing/>
              <w:rPr>
                <w:color w:val="auto"/>
                <w:sz w:val="24"/>
              </w:rPr>
            </w:pPr>
            <w:r>
              <w:rPr>
                <w:i w:val="0"/>
                <w:color w:val="auto"/>
                <w:sz w:val="24"/>
              </w:rPr>
              <w:t xml:space="preserve">    </w:t>
            </w:r>
            <w:r w:rsidRPr="003E041F">
              <w:rPr>
                <w:color w:val="auto"/>
                <w:sz w:val="24"/>
              </w:rPr>
              <w:t>Bow</w:t>
            </w:r>
          </w:p>
        </w:tc>
      </w:tr>
      <w:tr w:rsidR="00C65C22" w14:paraId="7FC6A7A0" w14:textId="77777777" w:rsidTr="00E1432C">
        <w:tc>
          <w:tcPr>
            <w:tcW w:w="0" w:type="auto"/>
            <w:vAlign w:val="bottom"/>
          </w:tcPr>
          <w:p w14:paraId="14EEDAB1" w14:textId="096048E8" w:rsidR="00C65C22" w:rsidRPr="00C65C22" w:rsidRDefault="00C65C22" w:rsidP="00155C55">
            <w:pPr>
              <w:pStyle w:val="Caption"/>
              <w:widowControl w:val="0"/>
              <w:contextualSpacing/>
              <w:rPr>
                <w:i w:val="0"/>
                <w:color w:val="auto"/>
                <w:sz w:val="24"/>
              </w:rPr>
            </w:pPr>
            <w:r w:rsidRPr="00C65C22">
              <w:rPr>
                <w:i w:val="0"/>
                <w:color w:val="000000"/>
                <w:sz w:val="22"/>
              </w:rPr>
              <w:t>26</w:t>
            </w:r>
          </w:p>
        </w:tc>
        <w:tc>
          <w:tcPr>
            <w:tcW w:w="0" w:type="auto"/>
            <w:vAlign w:val="bottom"/>
          </w:tcPr>
          <w:p w14:paraId="2A487512" w14:textId="4DD9A214" w:rsidR="00C65C22" w:rsidRDefault="00C65C22" w:rsidP="00155C55">
            <w:pPr>
              <w:pStyle w:val="Caption"/>
              <w:widowControl w:val="0"/>
              <w:contextualSpacing/>
              <w:rPr>
                <w:i w:val="0"/>
                <w:color w:val="auto"/>
                <w:sz w:val="24"/>
              </w:rPr>
            </w:pPr>
            <w:r w:rsidRPr="007D74CC">
              <w:rPr>
                <w:color w:val="000000"/>
                <w:sz w:val="22"/>
              </w:rPr>
              <w:t>Male1 Half-bow Left</w:t>
            </w:r>
          </w:p>
        </w:tc>
        <w:tc>
          <w:tcPr>
            <w:tcW w:w="0" w:type="auto"/>
            <w:vAlign w:val="bottom"/>
          </w:tcPr>
          <w:p w14:paraId="38BFF2EE" w14:textId="312BC324" w:rsidR="00C65C22" w:rsidRPr="00C65C22" w:rsidRDefault="00C65C22" w:rsidP="00155C55">
            <w:pPr>
              <w:pStyle w:val="Caption"/>
              <w:widowControl w:val="0"/>
              <w:contextualSpacing/>
              <w:rPr>
                <w:i w:val="0"/>
                <w:color w:val="auto"/>
                <w:sz w:val="24"/>
              </w:rPr>
            </w:pPr>
            <w:r w:rsidRPr="00C65C22">
              <w:rPr>
                <w:i w:val="0"/>
                <w:color w:val="000000"/>
                <w:sz w:val="22"/>
              </w:rPr>
              <w:t>296</w:t>
            </w:r>
          </w:p>
        </w:tc>
        <w:tc>
          <w:tcPr>
            <w:tcW w:w="3163" w:type="dxa"/>
          </w:tcPr>
          <w:p w14:paraId="36D76190" w14:textId="23BCA1FB" w:rsidR="00C65C22" w:rsidRDefault="003E041F" w:rsidP="00155C55">
            <w:pPr>
              <w:pStyle w:val="Caption"/>
              <w:widowControl w:val="0"/>
              <w:contextualSpacing/>
              <w:rPr>
                <w:i w:val="0"/>
                <w:color w:val="auto"/>
                <w:sz w:val="24"/>
              </w:rPr>
            </w:pPr>
            <w:r>
              <w:rPr>
                <w:i w:val="0"/>
                <w:color w:val="auto"/>
                <w:sz w:val="24"/>
              </w:rPr>
              <w:t xml:space="preserve">11. </w:t>
            </w:r>
            <w:proofErr w:type="spellStart"/>
            <w:r>
              <w:rPr>
                <w:i w:val="0"/>
                <w:color w:val="auto"/>
                <w:sz w:val="24"/>
              </w:rPr>
              <w:t>HafB</w:t>
            </w:r>
            <w:proofErr w:type="spellEnd"/>
            <w:r>
              <w:rPr>
                <w:i w:val="0"/>
                <w:color w:val="auto"/>
                <w:sz w:val="24"/>
              </w:rPr>
              <w:t xml:space="preserve">  </w:t>
            </w:r>
          </w:p>
        </w:tc>
      </w:tr>
      <w:tr w:rsidR="00C65C22" w14:paraId="05733000" w14:textId="77777777" w:rsidTr="00E1432C">
        <w:tc>
          <w:tcPr>
            <w:tcW w:w="0" w:type="auto"/>
            <w:vAlign w:val="bottom"/>
          </w:tcPr>
          <w:p w14:paraId="0319AEEC" w14:textId="76EA08CD" w:rsidR="00C65C22" w:rsidRPr="00C65C22" w:rsidRDefault="00C65C22" w:rsidP="00155C55">
            <w:pPr>
              <w:pStyle w:val="Caption"/>
              <w:widowControl w:val="0"/>
              <w:contextualSpacing/>
              <w:rPr>
                <w:i w:val="0"/>
                <w:color w:val="auto"/>
                <w:sz w:val="24"/>
              </w:rPr>
            </w:pPr>
            <w:r w:rsidRPr="00C65C22">
              <w:rPr>
                <w:i w:val="0"/>
                <w:color w:val="000000"/>
                <w:sz w:val="22"/>
              </w:rPr>
              <w:t>27</w:t>
            </w:r>
          </w:p>
        </w:tc>
        <w:tc>
          <w:tcPr>
            <w:tcW w:w="0" w:type="auto"/>
            <w:vAlign w:val="bottom"/>
          </w:tcPr>
          <w:p w14:paraId="0B5848B6" w14:textId="0B60A0AE" w:rsidR="00C65C22" w:rsidRDefault="00C65C22" w:rsidP="00155C55">
            <w:pPr>
              <w:pStyle w:val="Caption"/>
              <w:widowControl w:val="0"/>
              <w:contextualSpacing/>
              <w:rPr>
                <w:i w:val="0"/>
                <w:color w:val="auto"/>
                <w:sz w:val="24"/>
              </w:rPr>
            </w:pPr>
            <w:r w:rsidRPr="007D74CC">
              <w:rPr>
                <w:color w:val="000000"/>
                <w:sz w:val="22"/>
              </w:rPr>
              <w:t>Male1 Half-bow Right</w:t>
            </w:r>
          </w:p>
        </w:tc>
        <w:tc>
          <w:tcPr>
            <w:tcW w:w="0" w:type="auto"/>
            <w:vAlign w:val="bottom"/>
          </w:tcPr>
          <w:p w14:paraId="54EA31B4" w14:textId="1500DE99" w:rsidR="00C65C22" w:rsidRPr="00C65C22" w:rsidRDefault="00C65C22" w:rsidP="00155C55">
            <w:pPr>
              <w:pStyle w:val="Caption"/>
              <w:widowControl w:val="0"/>
              <w:contextualSpacing/>
              <w:rPr>
                <w:i w:val="0"/>
                <w:color w:val="auto"/>
                <w:sz w:val="24"/>
              </w:rPr>
            </w:pPr>
            <w:r w:rsidRPr="00C65C22">
              <w:rPr>
                <w:i w:val="0"/>
                <w:color w:val="000000"/>
                <w:sz w:val="22"/>
              </w:rPr>
              <w:t>258</w:t>
            </w:r>
          </w:p>
        </w:tc>
        <w:tc>
          <w:tcPr>
            <w:tcW w:w="3163" w:type="dxa"/>
          </w:tcPr>
          <w:p w14:paraId="3781B114" w14:textId="2B99AEBC" w:rsidR="00C65C22" w:rsidRPr="003E041F" w:rsidRDefault="003E041F" w:rsidP="00155C55">
            <w:pPr>
              <w:pStyle w:val="Caption"/>
              <w:widowControl w:val="0"/>
              <w:contextualSpacing/>
              <w:rPr>
                <w:color w:val="auto"/>
                <w:sz w:val="24"/>
              </w:rPr>
            </w:pPr>
            <w:r>
              <w:rPr>
                <w:i w:val="0"/>
                <w:color w:val="auto"/>
                <w:sz w:val="24"/>
              </w:rPr>
              <w:t xml:space="preserve">    </w:t>
            </w:r>
            <w:proofErr w:type="spellStart"/>
            <w:r w:rsidRPr="003E041F">
              <w:rPr>
                <w:color w:val="auto"/>
                <w:sz w:val="24"/>
              </w:rPr>
              <w:t>HafB</w:t>
            </w:r>
            <w:proofErr w:type="spellEnd"/>
          </w:p>
        </w:tc>
      </w:tr>
      <w:tr w:rsidR="00C65C22" w14:paraId="0F068FA7" w14:textId="77777777" w:rsidTr="00E1432C">
        <w:tc>
          <w:tcPr>
            <w:tcW w:w="0" w:type="auto"/>
            <w:vAlign w:val="bottom"/>
          </w:tcPr>
          <w:p w14:paraId="2F051A69" w14:textId="5D684D93" w:rsidR="00C65C22" w:rsidRPr="00C65C22" w:rsidRDefault="00C65C22" w:rsidP="00155C55">
            <w:pPr>
              <w:pStyle w:val="Caption"/>
              <w:widowControl w:val="0"/>
              <w:contextualSpacing/>
              <w:rPr>
                <w:i w:val="0"/>
                <w:color w:val="auto"/>
                <w:sz w:val="24"/>
              </w:rPr>
            </w:pPr>
            <w:r w:rsidRPr="00C65C22">
              <w:rPr>
                <w:i w:val="0"/>
                <w:color w:val="000000"/>
                <w:sz w:val="22"/>
              </w:rPr>
              <w:t>28</w:t>
            </w:r>
          </w:p>
        </w:tc>
        <w:tc>
          <w:tcPr>
            <w:tcW w:w="0" w:type="auto"/>
            <w:vAlign w:val="bottom"/>
          </w:tcPr>
          <w:p w14:paraId="71D300A3" w14:textId="0574F0E0"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HeadDownBowing</w:t>
            </w:r>
            <w:proofErr w:type="spellEnd"/>
          </w:p>
        </w:tc>
        <w:tc>
          <w:tcPr>
            <w:tcW w:w="0" w:type="auto"/>
            <w:vAlign w:val="bottom"/>
          </w:tcPr>
          <w:p w14:paraId="46CC6CE4" w14:textId="72496723" w:rsidR="00C65C22" w:rsidRPr="00C65C22" w:rsidRDefault="00C65C22" w:rsidP="00155C55">
            <w:pPr>
              <w:pStyle w:val="Caption"/>
              <w:widowControl w:val="0"/>
              <w:contextualSpacing/>
              <w:rPr>
                <w:i w:val="0"/>
                <w:color w:val="auto"/>
                <w:sz w:val="24"/>
              </w:rPr>
            </w:pPr>
            <w:r w:rsidRPr="00C65C22">
              <w:rPr>
                <w:i w:val="0"/>
                <w:color w:val="000000"/>
                <w:sz w:val="22"/>
              </w:rPr>
              <w:t>2361</w:t>
            </w:r>
          </w:p>
        </w:tc>
        <w:tc>
          <w:tcPr>
            <w:tcW w:w="3163" w:type="dxa"/>
          </w:tcPr>
          <w:p w14:paraId="2B7A5473" w14:textId="6A5DA35A" w:rsidR="00C65C22" w:rsidRDefault="003E041F" w:rsidP="00155C55">
            <w:pPr>
              <w:pStyle w:val="Caption"/>
              <w:widowControl w:val="0"/>
              <w:contextualSpacing/>
              <w:rPr>
                <w:i w:val="0"/>
                <w:color w:val="auto"/>
                <w:sz w:val="24"/>
              </w:rPr>
            </w:pPr>
            <w:r>
              <w:rPr>
                <w:i w:val="0"/>
                <w:color w:val="auto"/>
                <w:sz w:val="24"/>
              </w:rPr>
              <w:t xml:space="preserve">12. </w:t>
            </w:r>
            <w:proofErr w:type="spellStart"/>
            <w:r>
              <w:rPr>
                <w:i w:val="0"/>
                <w:color w:val="auto"/>
                <w:sz w:val="24"/>
              </w:rPr>
              <w:t>HdBw</w:t>
            </w:r>
            <w:proofErr w:type="spellEnd"/>
          </w:p>
        </w:tc>
      </w:tr>
      <w:tr w:rsidR="00C65C22" w14:paraId="098B71BA" w14:textId="77777777" w:rsidTr="00E1432C">
        <w:tc>
          <w:tcPr>
            <w:tcW w:w="0" w:type="auto"/>
            <w:vAlign w:val="bottom"/>
          </w:tcPr>
          <w:p w14:paraId="09C1C546" w14:textId="0506988A" w:rsidR="00C65C22" w:rsidRPr="00C65C22" w:rsidRDefault="00C65C22" w:rsidP="00155C55">
            <w:pPr>
              <w:pStyle w:val="Caption"/>
              <w:widowControl w:val="0"/>
              <w:contextualSpacing/>
              <w:rPr>
                <w:i w:val="0"/>
                <w:color w:val="auto"/>
                <w:sz w:val="24"/>
              </w:rPr>
            </w:pPr>
            <w:r w:rsidRPr="00C65C22">
              <w:rPr>
                <w:i w:val="0"/>
                <w:color w:val="000000"/>
                <w:sz w:val="22"/>
              </w:rPr>
              <w:t>29</w:t>
            </w:r>
          </w:p>
        </w:tc>
        <w:tc>
          <w:tcPr>
            <w:tcW w:w="0" w:type="auto"/>
            <w:vAlign w:val="bottom"/>
          </w:tcPr>
          <w:p w14:paraId="69B9CC78" w14:textId="69168C1F"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Metronome_Left</w:t>
            </w:r>
            <w:proofErr w:type="spellEnd"/>
          </w:p>
        </w:tc>
        <w:tc>
          <w:tcPr>
            <w:tcW w:w="0" w:type="auto"/>
            <w:vAlign w:val="bottom"/>
          </w:tcPr>
          <w:p w14:paraId="17E600B9" w14:textId="210A5EA0" w:rsidR="00C65C22" w:rsidRPr="00C65C22" w:rsidRDefault="00C65C22" w:rsidP="00155C55">
            <w:pPr>
              <w:pStyle w:val="Caption"/>
              <w:widowControl w:val="0"/>
              <w:contextualSpacing/>
              <w:rPr>
                <w:i w:val="0"/>
                <w:color w:val="auto"/>
                <w:sz w:val="24"/>
              </w:rPr>
            </w:pPr>
            <w:r w:rsidRPr="00C65C22">
              <w:rPr>
                <w:i w:val="0"/>
                <w:color w:val="000000"/>
                <w:sz w:val="22"/>
              </w:rPr>
              <w:t>11</w:t>
            </w:r>
          </w:p>
        </w:tc>
        <w:tc>
          <w:tcPr>
            <w:tcW w:w="3163" w:type="dxa"/>
          </w:tcPr>
          <w:p w14:paraId="6DB6669C" w14:textId="1F9483F6" w:rsidR="00C65C22" w:rsidRDefault="003E041F" w:rsidP="00155C55">
            <w:pPr>
              <w:pStyle w:val="Caption"/>
              <w:widowControl w:val="0"/>
              <w:contextualSpacing/>
              <w:rPr>
                <w:i w:val="0"/>
                <w:color w:val="auto"/>
                <w:sz w:val="24"/>
              </w:rPr>
            </w:pPr>
            <w:r>
              <w:rPr>
                <w:i w:val="0"/>
                <w:color w:val="auto"/>
                <w:sz w:val="24"/>
              </w:rPr>
              <w:t xml:space="preserve">13. </w:t>
            </w:r>
            <w:proofErr w:type="spellStart"/>
            <w:r>
              <w:rPr>
                <w:i w:val="0"/>
                <w:color w:val="auto"/>
                <w:sz w:val="24"/>
              </w:rPr>
              <w:t>Metr</w:t>
            </w:r>
            <w:proofErr w:type="spellEnd"/>
          </w:p>
        </w:tc>
      </w:tr>
      <w:tr w:rsidR="00C65C22" w14:paraId="1AECE032" w14:textId="77777777" w:rsidTr="00E1432C">
        <w:tc>
          <w:tcPr>
            <w:tcW w:w="0" w:type="auto"/>
            <w:vAlign w:val="bottom"/>
          </w:tcPr>
          <w:p w14:paraId="45969435" w14:textId="25DCE00A" w:rsidR="00C65C22" w:rsidRPr="00C65C22" w:rsidRDefault="00C65C22" w:rsidP="00155C55">
            <w:pPr>
              <w:pStyle w:val="Caption"/>
              <w:widowControl w:val="0"/>
              <w:contextualSpacing/>
              <w:rPr>
                <w:i w:val="0"/>
                <w:color w:val="auto"/>
                <w:sz w:val="24"/>
              </w:rPr>
            </w:pPr>
            <w:r w:rsidRPr="00C65C22">
              <w:rPr>
                <w:i w:val="0"/>
                <w:color w:val="000000"/>
                <w:sz w:val="22"/>
              </w:rPr>
              <w:t>30</w:t>
            </w:r>
          </w:p>
        </w:tc>
        <w:tc>
          <w:tcPr>
            <w:tcW w:w="0" w:type="auto"/>
            <w:vAlign w:val="bottom"/>
          </w:tcPr>
          <w:p w14:paraId="3CC09277" w14:textId="258BB727"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Metronome_Right</w:t>
            </w:r>
            <w:proofErr w:type="spellEnd"/>
          </w:p>
        </w:tc>
        <w:tc>
          <w:tcPr>
            <w:tcW w:w="0" w:type="auto"/>
            <w:vAlign w:val="bottom"/>
          </w:tcPr>
          <w:p w14:paraId="42BFB792" w14:textId="7BFE0CA2" w:rsidR="00C65C22" w:rsidRPr="00C65C22" w:rsidRDefault="00C65C22" w:rsidP="00155C55">
            <w:pPr>
              <w:pStyle w:val="Caption"/>
              <w:widowControl w:val="0"/>
              <w:contextualSpacing/>
              <w:rPr>
                <w:i w:val="0"/>
                <w:color w:val="auto"/>
                <w:sz w:val="24"/>
              </w:rPr>
            </w:pPr>
            <w:r w:rsidRPr="00C65C22">
              <w:rPr>
                <w:i w:val="0"/>
                <w:color w:val="000000"/>
                <w:sz w:val="22"/>
              </w:rPr>
              <w:t>25</w:t>
            </w:r>
          </w:p>
        </w:tc>
        <w:tc>
          <w:tcPr>
            <w:tcW w:w="3163" w:type="dxa"/>
          </w:tcPr>
          <w:p w14:paraId="4FF23BCC" w14:textId="68AEBC09" w:rsidR="00C65C22" w:rsidRPr="003E041F" w:rsidRDefault="003E041F" w:rsidP="00155C55">
            <w:pPr>
              <w:pStyle w:val="Caption"/>
              <w:widowControl w:val="0"/>
              <w:contextualSpacing/>
              <w:rPr>
                <w:color w:val="auto"/>
                <w:sz w:val="24"/>
              </w:rPr>
            </w:pPr>
            <w:r>
              <w:rPr>
                <w:i w:val="0"/>
                <w:color w:val="auto"/>
                <w:sz w:val="24"/>
              </w:rPr>
              <w:t xml:space="preserve">    </w:t>
            </w:r>
            <w:proofErr w:type="spellStart"/>
            <w:r w:rsidRPr="003E041F">
              <w:rPr>
                <w:color w:val="auto"/>
                <w:sz w:val="24"/>
              </w:rPr>
              <w:t>Metr</w:t>
            </w:r>
            <w:proofErr w:type="spellEnd"/>
          </w:p>
        </w:tc>
      </w:tr>
      <w:tr w:rsidR="00C65C22" w14:paraId="0B8D676D" w14:textId="77777777" w:rsidTr="00E1432C">
        <w:tc>
          <w:tcPr>
            <w:tcW w:w="0" w:type="auto"/>
            <w:vAlign w:val="bottom"/>
          </w:tcPr>
          <w:p w14:paraId="0C61A4E6" w14:textId="5C37AF44" w:rsidR="00C65C22" w:rsidRPr="00C65C22" w:rsidRDefault="00C65C22" w:rsidP="00155C55">
            <w:pPr>
              <w:pStyle w:val="Caption"/>
              <w:widowControl w:val="0"/>
              <w:contextualSpacing/>
              <w:rPr>
                <w:i w:val="0"/>
                <w:color w:val="auto"/>
                <w:sz w:val="24"/>
              </w:rPr>
            </w:pPr>
            <w:r w:rsidRPr="00C65C22">
              <w:rPr>
                <w:i w:val="0"/>
                <w:color w:val="000000"/>
                <w:sz w:val="22"/>
              </w:rPr>
              <w:t>31</w:t>
            </w:r>
          </w:p>
        </w:tc>
        <w:tc>
          <w:tcPr>
            <w:tcW w:w="0" w:type="auto"/>
            <w:vAlign w:val="bottom"/>
          </w:tcPr>
          <w:p w14:paraId="18FFD104" w14:textId="5F4BACD3" w:rsidR="00C65C22" w:rsidRDefault="00C65C22" w:rsidP="00155C55">
            <w:pPr>
              <w:pStyle w:val="Caption"/>
              <w:widowControl w:val="0"/>
              <w:contextualSpacing/>
              <w:rPr>
                <w:i w:val="0"/>
                <w:color w:val="auto"/>
                <w:sz w:val="24"/>
              </w:rPr>
            </w:pPr>
            <w:r w:rsidRPr="007D74CC">
              <w:rPr>
                <w:color w:val="000000"/>
                <w:sz w:val="22"/>
              </w:rPr>
              <w:t>Male1 Mixed Element</w:t>
            </w:r>
          </w:p>
        </w:tc>
        <w:tc>
          <w:tcPr>
            <w:tcW w:w="0" w:type="auto"/>
            <w:vAlign w:val="bottom"/>
          </w:tcPr>
          <w:p w14:paraId="2902488B" w14:textId="753214C8" w:rsidR="00C65C22" w:rsidRPr="00C65C22" w:rsidRDefault="00C65C22" w:rsidP="00155C55">
            <w:pPr>
              <w:pStyle w:val="Caption"/>
              <w:widowControl w:val="0"/>
              <w:contextualSpacing/>
              <w:rPr>
                <w:i w:val="0"/>
                <w:color w:val="auto"/>
                <w:sz w:val="24"/>
              </w:rPr>
            </w:pPr>
            <w:r w:rsidRPr="00C65C22">
              <w:rPr>
                <w:i w:val="0"/>
                <w:color w:val="000000"/>
                <w:sz w:val="22"/>
              </w:rPr>
              <w:t>361</w:t>
            </w:r>
          </w:p>
        </w:tc>
        <w:tc>
          <w:tcPr>
            <w:tcW w:w="3163" w:type="dxa"/>
          </w:tcPr>
          <w:p w14:paraId="57A5B7EA" w14:textId="04A11DFD" w:rsidR="00C65C22" w:rsidRDefault="003E041F" w:rsidP="00155C55">
            <w:pPr>
              <w:pStyle w:val="Caption"/>
              <w:widowControl w:val="0"/>
              <w:contextualSpacing/>
              <w:rPr>
                <w:i w:val="0"/>
                <w:color w:val="auto"/>
                <w:sz w:val="24"/>
              </w:rPr>
            </w:pPr>
            <w:r>
              <w:rPr>
                <w:i w:val="0"/>
                <w:color w:val="auto"/>
                <w:sz w:val="24"/>
              </w:rPr>
              <w:t>14. Mix</w:t>
            </w:r>
          </w:p>
        </w:tc>
      </w:tr>
      <w:tr w:rsidR="00C65C22" w14:paraId="28F017F0" w14:textId="77777777" w:rsidTr="00E1432C">
        <w:tc>
          <w:tcPr>
            <w:tcW w:w="0" w:type="auto"/>
            <w:vAlign w:val="bottom"/>
          </w:tcPr>
          <w:p w14:paraId="4AC564CA" w14:textId="1D543FB5" w:rsidR="00C65C22" w:rsidRPr="00C65C22" w:rsidRDefault="00C65C22" w:rsidP="00155C55">
            <w:pPr>
              <w:pStyle w:val="Caption"/>
              <w:widowControl w:val="0"/>
              <w:contextualSpacing/>
              <w:rPr>
                <w:i w:val="0"/>
                <w:color w:val="auto"/>
                <w:sz w:val="24"/>
              </w:rPr>
            </w:pPr>
            <w:r w:rsidRPr="00C65C22">
              <w:rPr>
                <w:i w:val="0"/>
                <w:color w:val="000000"/>
                <w:sz w:val="22"/>
              </w:rPr>
              <w:t>32</w:t>
            </w:r>
          </w:p>
        </w:tc>
        <w:tc>
          <w:tcPr>
            <w:tcW w:w="0" w:type="auto"/>
            <w:vAlign w:val="bottom"/>
          </w:tcPr>
          <w:p w14:paraId="11B868F6" w14:textId="441CD0C1"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NeckTwist</w:t>
            </w:r>
            <w:proofErr w:type="spellEnd"/>
          </w:p>
        </w:tc>
        <w:tc>
          <w:tcPr>
            <w:tcW w:w="0" w:type="auto"/>
            <w:vAlign w:val="bottom"/>
          </w:tcPr>
          <w:p w14:paraId="6A9F5518" w14:textId="20815954" w:rsidR="00C65C22" w:rsidRPr="00C65C22" w:rsidRDefault="00C65C22" w:rsidP="00155C55">
            <w:pPr>
              <w:pStyle w:val="Caption"/>
              <w:widowControl w:val="0"/>
              <w:contextualSpacing/>
              <w:rPr>
                <w:i w:val="0"/>
                <w:color w:val="auto"/>
                <w:sz w:val="24"/>
              </w:rPr>
            </w:pPr>
            <w:r w:rsidRPr="00C65C22">
              <w:rPr>
                <w:i w:val="0"/>
                <w:color w:val="000000"/>
                <w:sz w:val="22"/>
              </w:rPr>
              <w:t>5618</w:t>
            </w:r>
          </w:p>
        </w:tc>
        <w:tc>
          <w:tcPr>
            <w:tcW w:w="3163" w:type="dxa"/>
          </w:tcPr>
          <w:p w14:paraId="7D906E9A" w14:textId="39BADE5C" w:rsidR="00C65C22" w:rsidRDefault="003E041F" w:rsidP="00155C55">
            <w:pPr>
              <w:pStyle w:val="Caption"/>
              <w:widowControl w:val="0"/>
              <w:contextualSpacing/>
              <w:rPr>
                <w:i w:val="0"/>
                <w:color w:val="auto"/>
                <w:sz w:val="24"/>
              </w:rPr>
            </w:pPr>
            <w:r>
              <w:rPr>
                <w:i w:val="0"/>
                <w:color w:val="auto"/>
                <w:sz w:val="24"/>
              </w:rPr>
              <w:t>15. Neck</w:t>
            </w:r>
          </w:p>
        </w:tc>
      </w:tr>
      <w:tr w:rsidR="00C65C22" w14:paraId="26FE3057" w14:textId="77777777" w:rsidTr="00E1432C">
        <w:tc>
          <w:tcPr>
            <w:tcW w:w="0" w:type="auto"/>
            <w:vAlign w:val="bottom"/>
          </w:tcPr>
          <w:p w14:paraId="1DD30DC2" w14:textId="1D4C9D7F" w:rsidR="00C65C22" w:rsidRPr="00C65C22" w:rsidRDefault="00C65C22" w:rsidP="00155C55">
            <w:pPr>
              <w:pStyle w:val="Caption"/>
              <w:widowControl w:val="0"/>
              <w:contextualSpacing/>
              <w:rPr>
                <w:i w:val="0"/>
                <w:color w:val="auto"/>
                <w:sz w:val="24"/>
              </w:rPr>
            </w:pPr>
            <w:r w:rsidRPr="00C65C22">
              <w:rPr>
                <w:i w:val="0"/>
                <w:color w:val="000000"/>
                <w:sz w:val="22"/>
              </w:rPr>
              <w:t>33</w:t>
            </w:r>
          </w:p>
        </w:tc>
        <w:tc>
          <w:tcPr>
            <w:tcW w:w="0" w:type="auto"/>
            <w:vAlign w:val="bottom"/>
          </w:tcPr>
          <w:p w14:paraId="44C38E76" w14:textId="1F42CA89" w:rsidR="00C65C22" w:rsidRDefault="00C65C22" w:rsidP="00155C55">
            <w:pPr>
              <w:pStyle w:val="Caption"/>
              <w:widowControl w:val="0"/>
              <w:contextualSpacing/>
              <w:rPr>
                <w:i w:val="0"/>
                <w:color w:val="auto"/>
                <w:sz w:val="24"/>
              </w:rPr>
            </w:pPr>
            <w:r w:rsidRPr="007D74CC">
              <w:rPr>
                <w:color w:val="000000"/>
                <w:sz w:val="22"/>
              </w:rPr>
              <w:t>Male1 Off Log</w:t>
            </w:r>
          </w:p>
        </w:tc>
        <w:tc>
          <w:tcPr>
            <w:tcW w:w="0" w:type="auto"/>
            <w:vAlign w:val="bottom"/>
          </w:tcPr>
          <w:p w14:paraId="1D3D2D8B" w14:textId="6060A27D"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3163" w:type="dxa"/>
          </w:tcPr>
          <w:p w14:paraId="4F08FDD2" w14:textId="77777777" w:rsidR="00C65C22" w:rsidRDefault="00C65C22" w:rsidP="00155C55">
            <w:pPr>
              <w:pStyle w:val="Caption"/>
              <w:widowControl w:val="0"/>
              <w:contextualSpacing/>
              <w:rPr>
                <w:i w:val="0"/>
                <w:color w:val="auto"/>
                <w:sz w:val="24"/>
              </w:rPr>
            </w:pPr>
          </w:p>
        </w:tc>
      </w:tr>
      <w:tr w:rsidR="00C65C22" w14:paraId="03C5183F" w14:textId="77777777" w:rsidTr="00E1432C">
        <w:tc>
          <w:tcPr>
            <w:tcW w:w="0" w:type="auto"/>
            <w:vAlign w:val="bottom"/>
          </w:tcPr>
          <w:p w14:paraId="0091454A" w14:textId="76468281" w:rsidR="00C65C22" w:rsidRPr="00C65C22" w:rsidRDefault="00C65C22" w:rsidP="00155C55">
            <w:pPr>
              <w:pStyle w:val="Caption"/>
              <w:widowControl w:val="0"/>
              <w:contextualSpacing/>
              <w:rPr>
                <w:i w:val="0"/>
                <w:color w:val="auto"/>
                <w:sz w:val="24"/>
              </w:rPr>
            </w:pPr>
            <w:r w:rsidRPr="00C65C22">
              <w:rPr>
                <w:i w:val="0"/>
                <w:color w:val="000000"/>
                <w:sz w:val="22"/>
              </w:rPr>
              <w:t>34</w:t>
            </w:r>
          </w:p>
        </w:tc>
        <w:tc>
          <w:tcPr>
            <w:tcW w:w="0" w:type="auto"/>
            <w:vAlign w:val="bottom"/>
          </w:tcPr>
          <w:p w14:paraId="601BC687" w14:textId="0A097AB0" w:rsidR="00C65C22" w:rsidRDefault="00C65C22" w:rsidP="00155C55">
            <w:pPr>
              <w:pStyle w:val="Caption"/>
              <w:widowControl w:val="0"/>
              <w:contextualSpacing/>
              <w:rPr>
                <w:i w:val="0"/>
                <w:color w:val="auto"/>
                <w:sz w:val="24"/>
              </w:rPr>
            </w:pPr>
            <w:r w:rsidRPr="007D74CC">
              <w:rPr>
                <w:color w:val="000000"/>
                <w:sz w:val="22"/>
              </w:rPr>
              <w:t>Male1 On Log</w:t>
            </w:r>
          </w:p>
        </w:tc>
        <w:tc>
          <w:tcPr>
            <w:tcW w:w="0" w:type="auto"/>
            <w:vAlign w:val="bottom"/>
          </w:tcPr>
          <w:p w14:paraId="249C0E0D" w14:textId="28B4741A"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3163" w:type="dxa"/>
          </w:tcPr>
          <w:p w14:paraId="11D3C1F9" w14:textId="77777777" w:rsidR="00C65C22" w:rsidRDefault="00C65C22" w:rsidP="00155C55">
            <w:pPr>
              <w:pStyle w:val="Caption"/>
              <w:widowControl w:val="0"/>
              <w:contextualSpacing/>
              <w:rPr>
                <w:i w:val="0"/>
                <w:color w:val="auto"/>
                <w:sz w:val="24"/>
              </w:rPr>
            </w:pPr>
          </w:p>
        </w:tc>
      </w:tr>
      <w:tr w:rsidR="00C65C22" w14:paraId="6226A51E" w14:textId="77777777" w:rsidTr="00E1432C">
        <w:tc>
          <w:tcPr>
            <w:tcW w:w="0" w:type="auto"/>
            <w:vAlign w:val="bottom"/>
          </w:tcPr>
          <w:p w14:paraId="3B3FD180" w14:textId="2DD6CBD5" w:rsidR="00C65C22" w:rsidRPr="00C65C22" w:rsidRDefault="00C65C22" w:rsidP="00155C55">
            <w:pPr>
              <w:pStyle w:val="Caption"/>
              <w:widowControl w:val="0"/>
              <w:contextualSpacing/>
              <w:rPr>
                <w:i w:val="0"/>
                <w:color w:val="auto"/>
                <w:sz w:val="24"/>
              </w:rPr>
            </w:pPr>
            <w:r w:rsidRPr="00C65C22">
              <w:rPr>
                <w:i w:val="0"/>
                <w:color w:val="000000"/>
                <w:sz w:val="22"/>
              </w:rPr>
              <w:t>35</w:t>
            </w:r>
          </w:p>
        </w:tc>
        <w:tc>
          <w:tcPr>
            <w:tcW w:w="0" w:type="auto"/>
            <w:vAlign w:val="bottom"/>
          </w:tcPr>
          <w:p w14:paraId="1A54E036" w14:textId="245681AC" w:rsidR="00C65C22" w:rsidRDefault="00C65C22" w:rsidP="00155C55">
            <w:pPr>
              <w:pStyle w:val="Caption"/>
              <w:widowControl w:val="0"/>
              <w:contextualSpacing/>
              <w:rPr>
                <w:i w:val="0"/>
                <w:color w:val="auto"/>
                <w:sz w:val="24"/>
              </w:rPr>
            </w:pPr>
            <w:r w:rsidRPr="007D74CC">
              <w:rPr>
                <w:color w:val="000000"/>
                <w:sz w:val="22"/>
              </w:rPr>
              <w:t>Male1 On Log No Display</w:t>
            </w:r>
          </w:p>
        </w:tc>
        <w:tc>
          <w:tcPr>
            <w:tcW w:w="0" w:type="auto"/>
            <w:vAlign w:val="bottom"/>
          </w:tcPr>
          <w:p w14:paraId="452A40BF" w14:textId="25B96E6A" w:rsidR="00C65C22" w:rsidRPr="00C65C22" w:rsidRDefault="00C65C22" w:rsidP="00155C55">
            <w:pPr>
              <w:pStyle w:val="Caption"/>
              <w:widowControl w:val="0"/>
              <w:contextualSpacing/>
              <w:rPr>
                <w:i w:val="0"/>
                <w:color w:val="auto"/>
                <w:sz w:val="24"/>
              </w:rPr>
            </w:pPr>
            <w:r w:rsidRPr="00C65C22">
              <w:rPr>
                <w:i w:val="0"/>
                <w:color w:val="000000"/>
                <w:sz w:val="22"/>
              </w:rPr>
              <w:t>2225</w:t>
            </w:r>
          </w:p>
        </w:tc>
        <w:tc>
          <w:tcPr>
            <w:tcW w:w="3163" w:type="dxa"/>
          </w:tcPr>
          <w:p w14:paraId="0102C405" w14:textId="5194B808" w:rsidR="00C65C22" w:rsidRDefault="003E041F" w:rsidP="00155C55">
            <w:pPr>
              <w:pStyle w:val="Caption"/>
              <w:widowControl w:val="0"/>
              <w:contextualSpacing/>
              <w:rPr>
                <w:i w:val="0"/>
                <w:color w:val="auto"/>
                <w:sz w:val="24"/>
              </w:rPr>
            </w:pPr>
            <w:r>
              <w:rPr>
                <w:i w:val="0"/>
                <w:color w:val="auto"/>
                <w:sz w:val="24"/>
              </w:rPr>
              <w:t>16. Zero</w:t>
            </w:r>
          </w:p>
        </w:tc>
      </w:tr>
      <w:tr w:rsidR="00C65C22" w14:paraId="1146AE12" w14:textId="77777777" w:rsidTr="00E1432C">
        <w:tc>
          <w:tcPr>
            <w:tcW w:w="0" w:type="auto"/>
            <w:vAlign w:val="bottom"/>
          </w:tcPr>
          <w:p w14:paraId="7F995DAA" w14:textId="55CDA48F" w:rsidR="00C65C22" w:rsidRPr="00C65C22" w:rsidRDefault="00C65C22" w:rsidP="00155C55">
            <w:pPr>
              <w:pStyle w:val="Caption"/>
              <w:widowControl w:val="0"/>
              <w:contextualSpacing/>
              <w:rPr>
                <w:i w:val="0"/>
                <w:color w:val="auto"/>
                <w:sz w:val="24"/>
              </w:rPr>
            </w:pPr>
            <w:r w:rsidRPr="00C65C22">
              <w:rPr>
                <w:i w:val="0"/>
                <w:color w:val="000000"/>
                <w:sz w:val="22"/>
              </w:rPr>
              <w:t>36</w:t>
            </w:r>
          </w:p>
        </w:tc>
        <w:tc>
          <w:tcPr>
            <w:tcW w:w="0" w:type="auto"/>
            <w:vAlign w:val="bottom"/>
          </w:tcPr>
          <w:p w14:paraId="39AB5265" w14:textId="3E54AA81" w:rsidR="00C65C22" w:rsidRDefault="00C65C22" w:rsidP="00155C55">
            <w:pPr>
              <w:pStyle w:val="Caption"/>
              <w:widowControl w:val="0"/>
              <w:contextualSpacing/>
              <w:rPr>
                <w:i w:val="0"/>
                <w:color w:val="auto"/>
                <w:sz w:val="24"/>
              </w:rPr>
            </w:pPr>
            <w:r w:rsidRPr="007D74CC">
              <w:rPr>
                <w:color w:val="000000"/>
                <w:sz w:val="22"/>
              </w:rPr>
              <w:t xml:space="preserve">Male1 Other </w:t>
            </w:r>
            <w:proofErr w:type="spellStart"/>
            <w:r w:rsidR="004E5018">
              <w:rPr>
                <w:color w:val="000000"/>
                <w:sz w:val="22"/>
              </w:rPr>
              <w:t>Behaviour</w:t>
            </w:r>
            <w:proofErr w:type="spellEnd"/>
          </w:p>
        </w:tc>
        <w:tc>
          <w:tcPr>
            <w:tcW w:w="0" w:type="auto"/>
            <w:vAlign w:val="bottom"/>
          </w:tcPr>
          <w:p w14:paraId="7C84CE78" w14:textId="1BCC2DE0" w:rsidR="00C65C22" w:rsidRPr="00C65C22" w:rsidRDefault="00C65C22" w:rsidP="00155C55">
            <w:pPr>
              <w:pStyle w:val="Caption"/>
              <w:widowControl w:val="0"/>
              <w:contextualSpacing/>
              <w:rPr>
                <w:i w:val="0"/>
                <w:color w:val="auto"/>
                <w:sz w:val="24"/>
              </w:rPr>
            </w:pPr>
            <w:r w:rsidRPr="00C65C22">
              <w:rPr>
                <w:i w:val="0"/>
                <w:color w:val="000000"/>
                <w:sz w:val="22"/>
              </w:rPr>
              <w:t>2142</w:t>
            </w:r>
          </w:p>
        </w:tc>
        <w:tc>
          <w:tcPr>
            <w:tcW w:w="3163" w:type="dxa"/>
          </w:tcPr>
          <w:p w14:paraId="0DF1D35F" w14:textId="27493DD1" w:rsidR="00C65C22" w:rsidRDefault="003E041F" w:rsidP="00155C55">
            <w:pPr>
              <w:pStyle w:val="Caption"/>
              <w:widowControl w:val="0"/>
              <w:contextualSpacing/>
              <w:rPr>
                <w:i w:val="0"/>
                <w:color w:val="auto"/>
                <w:sz w:val="24"/>
              </w:rPr>
            </w:pPr>
            <w:r>
              <w:rPr>
                <w:i w:val="0"/>
                <w:color w:val="auto"/>
                <w:sz w:val="24"/>
              </w:rPr>
              <w:t xml:space="preserve">17. </w:t>
            </w:r>
            <w:proofErr w:type="spellStart"/>
            <w:r>
              <w:rPr>
                <w:i w:val="0"/>
                <w:color w:val="auto"/>
                <w:sz w:val="24"/>
              </w:rPr>
              <w:t>OthX</w:t>
            </w:r>
            <w:proofErr w:type="spellEnd"/>
          </w:p>
        </w:tc>
      </w:tr>
      <w:tr w:rsidR="00C65C22" w14:paraId="2A96086A" w14:textId="77777777" w:rsidTr="00E1432C">
        <w:tc>
          <w:tcPr>
            <w:tcW w:w="0" w:type="auto"/>
            <w:vAlign w:val="bottom"/>
          </w:tcPr>
          <w:p w14:paraId="5F9091BF" w14:textId="03089A09" w:rsidR="00C65C22" w:rsidRPr="00C65C22" w:rsidRDefault="00C65C22" w:rsidP="00155C55">
            <w:pPr>
              <w:pStyle w:val="Caption"/>
              <w:widowControl w:val="0"/>
              <w:contextualSpacing/>
              <w:rPr>
                <w:i w:val="0"/>
                <w:color w:val="auto"/>
                <w:sz w:val="24"/>
              </w:rPr>
            </w:pPr>
            <w:r w:rsidRPr="00C65C22">
              <w:rPr>
                <w:i w:val="0"/>
                <w:color w:val="000000"/>
                <w:sz w:val="22"/>
              </w:rPr>
              <w:t>37</w:t>
            </w:r>
          </w:p>
        </w:tc>
        <w:tc>
          <w:tcPr>
            <w:tcW w:w="0" w:type="auto"/>
            <w:vAlign w:val="bottom"/>
          </w:tcPr>
          <w:p w14:paraId="483448D8" w14:textId="7C09EC76" w:rsidR="00C65C22" w:rsidRDefault="00C65C22" w:rsidP="00155C55">
            <w:pPr>
              <w:pStyle w:val="Caption"/>
              <w:widowControl w:val="0"/>
              <w:contextualSpacing/>
              <w:rPr>
                <w:i w:val="0"/>
                <w:color w:val="auto"/>
                <w:sz w:val="24"/>
              </w:rPr>
            </w:pPr>
            <w:r w:rsidRPr="007D74CC">
              <w:rPr>
                <w:color w:val="000000"/>
                <w:sz w:val="22"/>
              </w:rPr>
              <w:t>Male1 SLAD</w:t>
            </w:r>
          </w:p>
        </w:tc>
        <w:tc>
          <w:tcPr>
            <w:tcW w:w="0" w:type="auto"/>
            <w:vAlign w:val="bottom"/>
          </w:tcPr>
          <w:p w14:paraId="18DB54FF" w14:textId="23C1569E" w:rsidR="00C65C22" w:rsidRPr="00C65C22" w:rsidRDefault="00C65C22" w:rsidP="00155C55">
            <w:pPr>
              <w:pStyle w:val="Caption"/>
              <w:widowControl w:val="0"/>
              <w:contextualSpacing/>
              <w:rPr>
                <w:i w:val="0"/>
                <w:color w:val="auto"/>
                <w:sz w:val="24"/>
              </w:rPr>
            </w:pPr>
            <w:r w:rsidRPr="00C65C22">
              <w:rPr>
                <w:i w:val="0"/>
                <w:color w:val="000000"/>
                <w:sz w:val="22"/>
              </w:rPr>
              <w:t>655</w:t>
            </w:r>
          </w:p>
        </w:tc>
        <w:tc>
          <w:tcPr>
            <w:tcW w:w="3163" w:type="dxa"/>
          </w:tcPr>
          <w:p w14:paraId="31587BE7" w14:textId="75F976AF" w:rsidR="00C65C22" w:rsidRDefault="003E041F" w:rsidP="00155C55">
            <w:pPr>
              <w:pStyle w:val="Caption"/>
              <w:widowControl w:val="0"/>
              <w:contextualSpacing/>
              <w:rPr>
                <w:i w:val="0"/>
                <w:color w:val="auto"/>
                <w:sz w:val="24"/>
              </w:rPr>
            </w:pPr>
            <w:r>
              <w:rPr>
                <w:i w:val="0"/>
                <w:color w:val="auto"/>
                <w:sz w:val="24"/>
              </w:rPr>
              <w:t>18. SLAD</w:t>
            </w:r>
          </w:p>
        </w:tc>
      </w:tr>
      <w:tr w:rsidR="00C65C22" w14:paraId="1EE87580" w14:textId="77777777" w:rsidTr="00E1432C">
        <w:tc>
          <w:tcPr>
            <w:tcW w:w="0" w:type="auto"/>
            <w:vAlign w:val="bottom"/>
          </w:tcPr>
          <w:p w14:paraId="58CD8686" w14:textId="4B24BD98" w:rsidR="00C65C22" w:rsidRPr="00C65C22" w:rsidRDefault="00C65C22" w:rsidP="00155C55">
            <w:pPr>
              <w:pStyle w:val="Caption"/>
              <w:widowControl w:val="0"/>
              <w:contextualSpacing/>
              <w:rPr>
                <w:i w:val="0"/>
                <w:color w:val="auto"/>
                <w:sz w:val="24"/>
              </w:rPr>
            </w:pPr>
            <w:r w:rsidRPr="00C65C22">
              <w:rPr>
                <w:i w:val="0"/>
                <w:color w:val="000000"/>
                <w:sz w:val="22"/>
              </w:rPr>
              <w:t>38</w:t>
            </w:r>
          </w:p>
        </w:tc>
        <w:tc>
          <w:tcPr>
            <w:tcW w:w="0" w:type="auto"/>
            <w:vAlign w:val="bottom"/>
          </w:tcPr>
          <w:p w14:paraId="5FAEAF79" w14:textId="5B8A5406" w:rsidR="00C65C22" w:rsidRDefault="00C65C22" w:rsidP="00155C55">
            <w:pPr>
              <w:pStyle w:val="Caption"/>
              <w:widowControl w:val="0"/>
              <w:contextualSpacing/>
              <w:rPr>
                <w:i w:val="0"/>
                <w:color w:val="auto"/>
                <w:sz w:val="24"/>
              </w:rPr>
            </w:pPr>
            <w:r w:rsidRPr="007D74CC">
              <w:rPr>
                <w:color w:val="000000"/>
                <w:sz w:val="22"/>
              </w:rPr>
              <w:t>Male1 Switch</w:t>
            </w:r>
          </w:p>
        </w:tc>
        <w:tc>
          <w:tcPr>
            <w:tcW w:w="0" w:type="auto"/>
            <w:vAlign w:val="bottom"/>
          </w:tcPr>
          <w:p w14:paraId="4B8EAB45" w14:textId="64C641EB" w:rsidR="00C65C22" w:rsidRPr="00C65C22" w:rsidRDefault="00C65C22" w:rsidP="00155C55">
            <w:pPr>
              <w:pStyle w:val="Caption"/>
              <w:widowControl w:val="0"/>
              <w:contextualSpacing/>
              <w:rPr>
                <w:i w:val="0"/>
                <w:color w:val="auto"/>
                <w:sz w:val="24"/>
              </w:rPr>
            </w:pPr>
            <w:r w:rsidRPr="00C65C22">
              <w:rPr>
                <w:i w:val="0"/>
                <w:color w:val="000000"/>
                <w:sz w:val="22"/>
              </w:rPr>
              <w:t>1145</w:t>
            </w:r>
          </w:p>
        </w:tc>
        <w:tc>
          <w:tcPr>
            <w:tcW w:w="3163" w:type="dxa"/>
          </w:tcPr>
          <w:p w14:paraId="3B4D48A3" w14:textId="1EF0A0AB" w:rsidR="00C65C22" w:rsidRDefault="003E041F" w:rsidP="00155C55">
            <w:pPr>
              <w:pStyle w:val="Caption"/>
              <w:widowControl w:val="0"/>
              <w:contextualSpacing/>
              <w:rPr>
                <w:i w:val="0"/>
                <w:color w:val="auto"/>
                <w:sz w:val="24"/>
              </w:rPr>
            </w:pPr>
            <w:r>
              <w:rPr>
                <w:i w:val="0"/>
                <w:color w:val="auto"/>
                <w:sz w:val="24"/>
              </w:rPr>
              <w:t xml:space="preserve">19. </w:t>
            </w:r>
            <w:proofErr w:type="spellStart"/>
            <w:r>
              <w:rPr>
                <w:i w:val="0"/>
                <w:color w:val="auto"/>
                <w:sz w:val="24"/>
              </w:rPr>
              <w:t>Swtc</w:t>
            </w:r>
            <w:proofErr w:type="spellEnd"/>
          </w:p>
        </w:tc>
      </w:tr>
      <w:tr w:rsidR="00C65C22" w14:paraId="07F786EC" w14:textId="77777777" w:rsidTr="00E1432C">
        <w:tc>
          <w:tcPr>
            <w:tcW w:w="0" w:type="auto"/>
            <w:vAlign w:val="bottom"/>
          </w:tcPr>
          <w:p w14:paraId="56F072A2" w14:textId="24DBC91D" w:rsidR="00C65C22" w:rsidRPr="00C65C22" w:rsidRDefault="00C65C22" w:rsidP="00155C55">
            <w:pPr>
              <w:pStyle w:val="Caption"/>
              <w:widowControl w:val="0"/>
              <w:contextualSpacing/>
              <w:rPr>
                <w:i w:val="0"/>
                <w:color w:val="auto"/>
                <w:sz w:val="24"/>
              </w:rPr>
            </w:pPr>
            <w:r w:rsidRPr="00C65C22">
              <w:rPr>
                <w:i w:val="0"/>
                <w:color w:val="000000"/>
                <w:sz w:val="22"/>
              </w:rPr>
              <w:t>39</w:t>
            </w:r>
          </w:p>
        </w:tc>
        <w:tc>
          <w:tcPr>
            <w:tcW w:w="0" w:type="auto"/>
            <w:vAlign w:val="bottom"/>
          </w:tcPr>
          <w:p w14:paraId="616AA776" w14:textId="1EBF10DD"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TafLF_Off</w:t>
            </w:r>
            <w:proofErr w:type="spellEnd"/>
          </w:p>
        </w:tc>
        <w:tc>
          <w:tcPr>
            <w:tcW w:w="0" w:type="auto"/>
            <w:vAlign w:val="bottom"/>
          </w:tcPr>
          <w:p w14:paraId="53A74850" w14:textId="22F6B206" w:rsidR="00C65C22" w:rsidRPr="00C65C22" w:rsidRDefault="00C65C22" w:rsidP="00155C55">
            <w:pPr>
              <w:pStyle w:val="Caption"/>
              <w:widowControl w:val="0"/>
              <w:contextualSpacing/>
              <w:rPr>
                <w:i w:val="0"/>
                <w:color w:val="auto"/>
                <w:sz w:val="24"/>
              </w:rPr>
            </w:pPr>
            <w:r w:rsidRPr="00C65C22">
              <w:rPr>
                <w:i w:val="0"/>
                <w:color w:val="000000"/>
                <w:sz w:val="22"/>
              </w:rPr>
              <w:t>1193</w:t>
            </w:r>
          </w:p>
        </w:tc>
        <w:tc>
          <w:tcPr>
            <w:tcW w:w="3163" w:type="dxa"/>
          </w:tcPr>
          <w:p w14:paraId="538DF4DC" w14:textId="071AA847" w:rsidR="00C65C22" w:rsidRDefault="003E041F" w:rsidP="00155C55">
            <w:pPr>
              <w:pStyle w:val="Caption"/>
              <w:widowControl w:val="0"/>
              <w:contextualSpacing/>
              <w:rPr>
                <w:i w:val="0"/>
                <w:color w:val="auto"/>
                <w:sz w:val="24"/>
              </w:rPr>
            </w:pPr>
            <w:r>
              <w:rPr>
                <w:i w:val="0"/>
                <w:color w:val="auto"/>
                <w:sz w:val="24"/>
              </w:rPr>
              <w:t xml:space="preserve">20. </w:t>
            </w:r>
            <w:proofErr w:type="spellStart"/>
            <w:r>
              <w:rPr>
                <w:i w:val="0"/>
                <w:color w:val="auto"/>
                <w:sz w:val="24"/>
              </w:rPr>
              <w:t>Taf</w:t>
            </w:r>
            <w:proofErr w:type="spellEnd"/>
          </w:p>
        </w:tc>
      </w:tr>
      <w:tr w:rsidR="00C65C22" w14:paraId="48F3081B" w14:textId="77777777" w:rsidTr="00E1432C">
        <w:tc>
          <w:tcPr>
            <w:tcW w:w="0" w:type="auto"/>
            <w:vAlign w:val="bottom"/>
          </w:tcPr>
          <w:p w14:paraId="3DFFCDE6" w14:textId="6D184B72" w:rsidR="00C65C22" w:rsidRPr="00C65C22" w:rsidRDefault="00C65C22" w:rsidP="00155C55">
            <w:pPr>
              <w:pStyle w:val="Caption"/>
              <w:widowControl w:val="0"/>
              <w:contextualSpacing/>
              <w:rPr>
                <w:i w:val="0"/>
                <w:color w:val="auto"/>
                <w:sz w:val="24"/>
              </w:rPr>
            </w:pPr>
            <w:r w:rsidRPr="00C65C22">
              <w:rPr>
                <w:i w:val="0"/>
                <w:color w:val="000000"/>
                <w:sz w:val="22"/>
              </w:rPr>
              <w:t>40</w:t>
            </w:r>
          </w:p>
        </w:tc>
        <w:tc>
          <w:tcPr>
            <w:tcW w:w="0" w:type="auto"/>
            <w:vAlign w:val="bottom"/>
          </w:tcPr>
          <w:p w14:paraId="198AB2F2" w14:textId="58134841" w:rsidR="00C65C22" w:rsidRDefault="00C65C22" w:rsidP="00155C55">
            <w:pPr>
              <w:pStyle w:val="Caption"/>
              <w:widowControl w:val="0"/>
              <w:contextualSpacing/>
              <w:rPr>
                <w:i w:val="0"/>
                <w:color w:val="auto"/>
                <w:sz w:val="24"/>
              </w:rPr>
            </w:pPr>
            <w:r w:rsidRPr="007D74CC">
              <w:rPr>
                <w:color w:val="000000"/>
                <w:sz w:val="22"/>
              </w:rPr>
              <w:t xml:space="preserve">Male1 </w:t>
            </w:r>
            <w:proofErr w:type="spellStart"/>
            <w:r w:rsidRPr="007D74CC">
              <w:rPr>
                <w:color w:val="000000"/>
                <w:sz w:val="22"/>
              </w:rPr>
              <w:t>TafLF_On</w:t>
            </w:r>
            <w:proofErr w:type="spellEnd"/>
          </w:p>
        </w:tc>
        <w:tc>
          <w:tcPr>
            <w:tcW w:w="0" w:type="auto"/>
            <w:vAlign w:val="bottom"/>
          </w:tcPr>
          <w:p w14:paraId="78FF9ED7" w14:textId="76C7B88E" w:rsidR="00C65C22" w:rsidRPr="00C65C22" w:rsidRDefault="00C65C22" w:rsidP="00155C55">
            <w:pPr>
              <w:pStyle w:val="Caption"/>
              <w:widowControl w:val="0"/>
              <w:contextualSpacing/>
              <w:rPr>
                <w:i w:val="0"/>
                <w:color w:val="auto"/>
                <w:sz w:val="24"/>
              </w:rPr>
            </w:pPr>
            <w:r w:rsidRPr="00C65C22">
              <w:rPr>
                <w:i w:val="0"/>
                <w:color w:val="000000"/>
                <w:sz w:val="22"/>
              </w:rPr>
              <w:t>1223</w:t>
            </w:r>
          </w:p>
        </w:tc>
        <w:tc>
          <w:tcPr>
            <w:tcW w:w="3163" w:type="dxa"/>
          </w:tcPr>
          <w:p w14:paraId="017D8F67" w14:textId="5E103077" w:rsidR="00C65C22" w:rsidRPr="003E041F" w:rsidRDefault="003E041F" w:rsidP="00155C55">
            <w:pPr>
              <w:pStyle w:val="Caption"/>
              <w:widowControl w:val="0"/>
              <w:contextualSpacing/>
              <w:rPr>
                <w:color w:val="auto"/>
                <w:sz w:val="24"/>
              </w:rPr>
            </w:pPr>
            <w:r>
              <w:rPr>
                <w:i w:val="0"/>
                <w:color w:val="auto"/>
                <w:sz w:val="24"/>
              </w:rPr>
              <w:t xml:space="preserve">     </w:t>
            </w:r>
            <w:proofErr w:type="spellStart"/>
            <w:r w:rsidRPr="003E041F">
              <w:rPr>
                <w:color w:val="auto"/>
                <w:sz w:val="24"/>
              </w:rPr>
              <w:t>Taf</w:t>
            </w:r>
            <w:proofErr w:type="spellEnd"/>
          </w:p>
        </w:tc>
      </w:tr>
      <w:tr w:rsidR="00C65C22" w14:paraId="603D3E3F" w14:textId="77777777" w:rsidTr="00E1432C">
        <w:tc>
          <w:tcPr>
            <w:tcW w:w="0" w:type="auto"/>
            <w:vAlign w:val="bottom"/>
          </w:tcPr>
          <w:p w14:paraId="2E8ADBA9" w14:textId="670022B5" w:rsidR="00C65C22" w:rsidRPr="00C65C22" w:rsidRDefault="00C65C22" w:rsidP="00155C55">
            <w:pPr>
              <w:pStyle w:val="Caption"/>
              <w:widowControl w:val="0"/>
              <w:contextualSpacing/>
              <w:rPr>
                <w:i w:val="0"/>
                <w:color w:val="auto"/>
                <w:sz w:val="24"/>
              </w:rPr>
            </w:pPr>
            <w:r w:rsidRPr="00C65C22">
              <w:rPr>
                <w:i w:val="0"/>
                <w:color w:val="000000"/>
                <w:sz w:val="22"/>
              </w:rPr>
              <w:t>41</w:t>
            </w:r>
          </w:p>
        </w:tc>
        <w:tc>
          <w:tcPr>
            <w:tcW w:w="0" w:type="auto"/>
            <w:vAlign w:val="bottom"/>
          </w:tcPr>
          <w:p w14:paraId="2019BE42" w14:textId="0B40752A" w:rsidR="00C65C22" w:rsidRDefault="00C65C22" w:rsidP="00155C55">
            <w:pPr>
              <w:pStyle w:val="Caption"/>
              <w:widowControl w:val="0"/>
              <w:contextualSpacing/>
              <w:rPr>
                <w:i w:val="0"/>
                <w:color w:val="auto"/>
                <w:sz w:val="24"/>
              </w:rPr>
            </w:pPr>
            <w:r w:rsidRPr="007D74CC">
              <w:rPr>
                <w:color w:val="000000"/>
                <w:sz w:val="22"/>
              </w:rPr>
              <w:t>Start</w:t>
            </w:r>
          </w:p>
        </w:tc>
        <w:tc>
          <w:tcPr>
            <w:tcW w:w="0" w:type="auto"/>
            <w:vAlign w:val="bottom"/>
          </w:tcPr>
          <w:p w14:paraId="16A4B7FB" w14:textId="42DB85F4" w:rsidR="00C65C22" w:rsidRPr="00C65C22" w:rsidRDefault="00C65C22" w:rsidP="00155C55">
            <w:pPr>
              <w:pStyle w:val="Caption"/>
              <w:widowControl w:val="0"/>
              <w:contextualSpacing/>
              <w:rPr>
                <w:i w:val="0"/>
                <w:color w:val="auto"/>
                <w:sz w:val="24"/>
              </w:rPr>
            </w:pPr>
            <w:r w:rsidRPr="00C65C22">
              <w:rPr>
                <w:i w:val="0"/>
                <w:color w:val="000000"/>
                <w:sz w:val="22"/>
              </w:rPr>
              <w:t>486</w:t>
            </w:r>
          </w:p>
        </w:tc>
        <w:tc>
          <w:tcPr>
            <w:tcW w:w="3163" w:type="dxa"/>
          </w:tcPr>
          <w:p w14:paraId="4832CF08" w14:textId="16B0A530" w:rsidR="00C65C22" w:rsidRDefault="003E041F" w:rsidP="00155C55">
            <w:pPr>
              <w:pStyle w:val="Caption"/>
              <w:widowControl w:val="0"/>
              <w:contextualSpacing/>
              <w:rPr>
                <w:i w:val="0"/>
                <w:color w:val="auto"/>
                <w:sz w:val="24"/>
              </w:rPr>
            </w:pPr>
            <w:r>
              <w:rPr>
                <w:i w:val="0"/>
                <w:color w:val="auto"/>
                <w:sz w:val="24"/>
              </w:rPr>
              <w:t>21. Start</w:t>
            </w:r>
          </w:p>
        </w:tc>
      </w:tr>
    </w:tbl>
    <w:p w14:paraId="43D2D790" w14:textId="3917A51B" w:rsidR="00EE1817" w:rsidRDefault="00EE1817" w:rsidP="00155C55">
      <w:pPr>
        <w:pStyle w:val="Caption"/>
        <w:keepNext/>
        <w:ind w:left="900" w:hanging="353"/>
        <w:contextualSpacing/>
      </w:pPr>
    </w:p>
    <w:p w14:paraId="5B25CF74" w14:textId="7954D3BF" w:rsidR="004A009D" w:rsidRDefault="004A009D" w:rsidP="00155C55">
      <w:pPr>
        <w:contextualSpacing/>
      </w:pPr>
      <w:r w:rsidRPr="0042672D">
        <w:rPr>
          <w:sz w:val="28"/>
          <w:szCs w:val="28"/>
        </w:rPr>
        <w:t>Notes for 2022-2023 revision</w:t>
      </w:r>
      <w:r>
        <w:t xml:space="preserve">. </w:t>
      </w:r>
    </w:p>
    <w:p w14:paraId="464C301C" w14:textId="3A365E39" w:rsidR="004A009D" w:rsidRDefault="004A009D" w:rsidP="00155C55">
      <w:pPr>
        <w:contextualSpacing/>
      </w:pPr>
    </w:p>
    <w:p w14:paraId="4CC55CA9" w14:textId="4C714768" w:rsidR="00C3465D" w:rsidRDefault="004A009D" w:rsidP="00155C55">
      <w:pPr>
        <w:ind w:left="720" w:hanging="360"/>
        <w:contextualSpacing/>
      </w:pPr>
      <w:r>
        <w:lastRenderedPageBreak/>
        <w:t xml:space="preserve">Fig. 1. </w:t>
      </w:r>
      <w:r w:rsidR="000D103B">
        <w:t>Four measures of the gradient of complexity from complex male-only courtship display bouts (Mal) to courtship displays with one or more females present but no copulation (Fem) to least complex in courtship displays ending in a copulation (Cop)</w:t>
      </w:r>
      <w:r>
        <w:br/>
        <w:t>a. Elem count/</w:t>
      </w:r>
      <w:proofErr w:type="spellStart"/>
      <w:r>
        <w:t>BoutLength</w:t>
      </w:r>
      <w:proofErr w:type="spellEnd"/>
      <w:r>
        <w:t xml:space="preserve"> ratio (output of 10-Oct-22)</w:t>
      </w:r>
      <w:r w:rsidR="0047797A">
        <w:t>. Ratio of (distinct element count)</w:t>
      </w:r>
      <w:proofErr w:type="gramStart"/>
      <w:r w:rsidR="0047797A">
        <w:t>/(</w:t>
      </w:r>
      <w:proofErr w:type="gramEnd"/>
      <w:r w:rsidR="0047797A">
        <w:t xml:space="preserve">string length) here. </w:t>
      </w:r>
      <w:r w:rsidR="00C3465D">
        <w:br/>
      </w:r>
      <w:r w:rsidR="00C3465D">
        <w:br/>
      </w:r>
      <w:r>
        <w:tab/>
      </w:r>
      <w:r w:rsidRPr="004A009D">
        <w:rPr>
          <w:noProof/>
        </w:rPr>
        <w:drawing>
          <wp:inline distT="0" distB="0" distL="0" distR="0" wp14:anchorId="4AC22531" wp14:editId="242E672D">
            <wp:extent cx="2085506" cy="2726465"/>
            <wp:effectExtent l="0" t="0" r="0" b="444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7"/>
                    <a:stretch>
                      <a:fillRect/>
                    </a:stretch>
                  </pic:blipFill>
                  <pic:spPr>
                    <a:xfrm>
                      <a:off x="0" y="0"/>
                      <a:ext cx="2109707" cy="2758104"/>
                    </a:xfrm>
                    <a:prstGeom prst="rect">
                      <a:avLst/>
                    </a:prstGeom>
                  </pic:spPr>
                </pic:pic>
              </a:graphicData>
            </a:graphic>
          </wp:inline>
        </w:drawing>
      </w:r>
      <w:r>
        <w:br/>
      </w:r>
    </w:p>
    <w:p w14:paraId="72B79C55" w14:textId="0D42C4DA" w:rsidR="004A009D" w:rsidRDefault="004A009D" w:rsidP="00155C55">
      <w:pPr>
        <w:ind w:left="720" w:hanging="360"/>
        <w:contextualSpacing/>
      </w:pPr>
      <w:r>
        <w:tab/>
        <w:t>b. Entropy</w:t>
      </w:r>
      <w:r w:rsidR="0054468A">
        <w:t xml:space="preserve"> is as much a measure of surprise as of complexity. Entropy goes from low (few surprises) in display bouts ending in a copulation (Cop) to high in display bouts involving only males (Mal), with intermediate entropy for display bouts attended by one or more females that did not end in a copulation (Fem). </w:t>
      </w:r>
      <w:r w:rsidR="00C3465D">
        <w:br/>
      </w:r>
      <w:r>
        <w:br/>
      </w:r>
      <w:r>
        <w:tab/>
      </w:r>
      <w:r w:rsidRPr="00900844">
        <w:rPr>
          <w:noProof/>
        </w:rPr>
        <w:drawing>
          <wp:inline distT="0" distB="0" distL="0" distR="0" wp14:anchorId="3D689EF3" wp14:editId="71A69E46">
            <wp:extent cx="2203450" cy="2216886"/>
            <wp:effectExtent l="0" t="0" r="0"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1"/>
                    <a:stretch>
                      <a:fillRect/>
                    </a:stretch>
                  </pic:blipFill>
                  <pic:spPr>
                    <a:xfrm>
                      <a:off x="0" y="0"/>
                      <a:ext cx="2221631" cy="2235178"/>
                    </a:xfrm>
                    <a:prstGeom prst="rect">
                      <a:avLst/>
                    </a:prstGeom>
                  </pic:spPr>
                </pic:pic>
              </a:graphicData>
            </a:graphic>
          </wp:inline>
        </w:drawing>
      </w:r>
    </w:p>
    <w:p w14:paraId="70D9013A" w14:textId="72833800" w:rsidR="0054468A" w:rsidRDefault="004A009D" w:rsidP="00155C55">
      <w:pPr>
        <w:keepLines/>
        <w:contextualSpacing/>
      </w:pPr>
      <w:r>
        <w:lastRenderedPageBreak/>
        <w:br/>
      </w:r>
      <w:r>
        <w:tab/>
        <w:t>c. Compression string length (raw or ratio?)</w:t>
      </w:r>
      <w:r w:rsidR="0047797A">
        <w:t>. Ratio here</w:t>
      </w:r>
      <w:r w:rsidR="000D103B">
        <w:t xml:space="preserve">. A courtship bout whose string of display elements can be greatly compressed (high compression ratio on the ordinate), such as the Cop display bouts, can be viewed as less complex than ones that are not very compressible, such as the Mal display bouts. </w:t>
      </w:r>
      <w:r w:rsidR="00C3465D">
        <w:br/>
      </w:r>
      <w:r w:rsidR="00C3465D">
        <w:br/>
      </w:r>
      <w:r>
        <w:tab/>
      </w:r>
      <w:r w:rsidR="00C3465D">
        <w:t xml:space="preserve">     </w:t>
      </w:r>
      <w:r w:rsidRPr="008D5803">
        <w:rPr>
          <w:noProof/>
          <w:color w:val="000000" w:themeColor="text1"/>
        </w:rPr>
        <w:drawing>
          <wp:inline distT="0" distB="0" distL="0" distR="0" wp14:anchorId="6CFE0EE8" wp14:editId="698ED503">
            <wp:extent cx="2336800" cy="2294441"/>
            <wp:effectExtent l="0" t="0" r="0" b="444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2"/>
                    <a:stretch>
                      <a:fillRect/>
                    </a:stretch>
                  </pic:blipFill>
                  <pic:spPr>
                    <a:xfrm>
                      <a:off x="0" y="0"/>
                      <a:ext cx="2351151" cy="2308532"/>
                    </a:xfrm>
                    <a:prstGeom prst="rect">
                      <a:avLst/>
                    </a:prstGeom>
                  </pic:spPr>
                </pic:pic>
              </a:graphicData>
            </a:graphic>
          </wp:inline>
        </w:drawing>
      </w:r>
      <w:r>
        <w:br/>
      </w:r>
      <w:r>
        <w:br/>
      </w:r>
      <w:r>
        <w:tab/>
        <w:t>d. Algorithmic complexity</w:t>
      </w:r>
      <w:r w:rsidR="0054468A">
        <w:t xml:space="preserve">, as an approximation of Kolmogorov complexity. Again, the </w:t>
      </w:r>
      <w:r w:rsidR="0054468A">
        <w:br/>
        <w:t xml:space="preserve">                   complexity gradient goes from low complexity for display bouts ending in a copulation </w:t>
      </w:r>
      <w:r w:rsidR="0054468A">
        <w:br/>
        <w:t xml:space="preserve">                </w:t>
      </w:r>
      <w:proofErr w:type="gramStart"/>
      <w:r w:rsidR="0054468A">
        <w:t xml:space="preserve">   (</w:t>
      </w:r>
      <w:proofErr w:type="gramEnd"/>
      <w:r w:rsidR="0054468A">
        <w:t xml:space="preserve">Cop), to high complexity in display bouts involving only males (Mal). </w:t>
      </w:r>
    </w:p>
    <w:p w14:paraId="1CB2802D" w14:textId="3CC87262" w:rsidR="004A009D" w:rsidRDefault="0047797A" w:rsidP="00155C55">
      <w:pPr>
        <w:keepLines/>
        <w:contextualSpacing/>
      </w:pPr>
      <w:r>
        <w:br/>
      </w:r>
      <w:r>
        <w:tab/>
      </w:r>
      <w:r w:rsidR="00C3465D">
        <w:t xml:space="preserve">        </w:t>
      </w:r>
      <w:r w:rsidRPr="0047797A">
        <w:rPr>
          <w:noProof/>
        </w:rPr>
        <w:drawing>
          <wp:inline distT="0" distB="0" distL="0" distR="0" wp14:anchorId="47F0F14E" wp14:editId="44B55ECD">
            <wp:extent cx="2131142" cy="2661277"/>
            <wp:effectExtent l="0" t="0" r="2540" b="635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8"/>
                    <a:stretch>
                      <a:fillRect/>
                    </a:stretch>
                  </pic:blipFill>
                  <pic:spPr>
                    <a:xfrm>
                      <a:off x="0" y="0"/>
                      <a:ext cx="2150039" cy="2684875"/>
                    </a:xfrm>
                    <a:prstGeom prst="rect">
                      <a:avLst/>
                    </a:prstGeom>
                  </pic:spPr>
                </pic:pic>
              </a:graphicData>
            </a:graphic>
          </wp:inline>
        </w:drawing>
      </w:r>
      <w:r w:rsidR="004A009D">
        <w:br/>
      </w:r>
    </w:p>
    <w:p w14:paraId="081ACED9" w14:textId="36667245" w:rsidR="00E86FA7" w:rsidRDefault="00E86FA7" w:rsidP="00155C55">
      <w:pPr>
        <w:contextualSpacing/>
      </w:pPr>
      <w:r>
        <w:t>From Liam's email of 6-Oct-22</w:t>
      </w:r>
    </w:p>
    <w:p w14:paraId="664B949B" w14:textId="5091A693" w:rsidR="003244BB" w:rsidRDefault="00E86FA7" w:rsidP="00155C55">
      <w:pPr>
        <w:ind w:left="360"/>
        <w:contextualSpacing/>
      </w:pPr>
      <w:r>
        <w:t>"</w:t>
      </w:r>
      <w:r w:rsidR="003244BB">
        <w:t xml:space="preserve">Focusing on the compressibility score as the central value and explicitly comparing it to simple measures like "repertoire size" might make for a very </w:t>
      </w:r>
      <w:proofErr w:type="spellStart"/>
      <w:r w:rsidR="003244BB">
        <w:t>simple+impactful</w:t>
      </w:r>
      <w:proofErr w:type="spellEnd"/>
      <w:r w:rsidR="003244BB">
        <w:t xml:space="preserve"> presentation of the data. </w:t>
      </w:r>
    </w:p>
    <w:p w14:paraId="7C90F2D2" w14:textId="77777777" w:rsidR="003244BB" w:rsidRDefault="003244BB" w:rsidP="00155C55">
      <w:pPr>
        <w:ind w:left="360"/>
        <w:contextualSpacing/>
      </w:pPr>
    </w:p>
    <w:p w14:paraId="5FC04D6F" w14:textId="77777777" w:rsidR="003244BB" w:rsidRDefault="003244BB" w:rsidP="00155C55">
      <w:pPr>
        <w:ind w:left="360"/>
        <w:contextualSpacing/>
      </w:pPr>
      <w:r>
        <w:t xml:space="preserve">A central figure might be as simple as a </w:t>
      </w:r>
      <w:proofErr w:type="gramStart"/>
      <w:r>
        <w:t>four subplot</w:t>
      </w:r>
      <w:proofErr w:type="gramEnd"/>
      <w:r>
        <w:t xml:space="preserve"> bar plot:</w:t>
      </w:r>
    </w:p>
    <w:p w14:paraId="73566C44" w14:textId="6C410310" w:rsidR="003244BB" w:rsidRDefault="003244BB" w:rsidP="00155C55">
      <w:pPr>
        <w:ind w:left="360"/>
        <w:contextualSpacing/>
      </w:pPr>
      <w:r>
        <w:tab/>
        <w:t xml:space="preserve">(A) Repertoire sizes. Mal vs. Fem (exclude cop) vs. Cop. </w:t>
      </w:r>
    </w:p>
    <w:p w14:paraId="55846304" w14:textId="627FC91B" w:rsidR="003244BB" w:rsidRDefault="003244BB" w:rsidP="00155C55">
      <w:pPr>
        <w:ind w:left="360"/>
        <w:contextualSpacing/>
      </w:pPr>
      <w:r>
        <w:tab/>
        <w:t>(B) Entropy. Mal vs. Fem (exclude cop) vs. Cop</w:t>
      </w:r>
    </w:p>
    <w:p w14:paraId="52D76319" w14:textId="4EF51564" w:rsidR="003244BB" w:rsidRDefault="003244BB" w:rsidP="00155C55">
      <w:pPr>
        <w:ind w:left="360"/>
        <w:contextualSpacing/>
      </w:pPr>
      <w:r>
        <w:tab/>
        <w:t>(C) Length of compression string. Mal vs. Fem (exclude cop) vs. Cop</w:t>
      </w:r>
    </w:p>
    <w:p w14:paraId="2C019D56" w14:textId="255A61BF" w:rsidR="003244BB" w:rsidRDefault="003244BB" w:rsidP="00155C55">
      <w:pPr>
        <w:ind w:left="360"/>
        <w:contextualSpacing/>
      </w:pPr>
      <w:r>
        <w:tab/>
        <w:t xml:space="preserve">(D) If any different than (C), Algorithmic complexity from </w:t>
      </w:r>
      <w:proofErr w:type="spellStart"/>
      <w:r>
        <w:t>acss</w:t>
      </w:r>
      <w:proofErr w:type="spellEnd"/>
      <w:r>
        <w:t>. M vs. F vs. C</w:t>
      </w:r>
    </w:p>
    <w:p w14:paraId="54FDAB42" w14:textId="77777777" w:rsidR="003244BB" w:rsidRDefault="003244BB" w:rsidP="00155C55">
      <w:pPr>
        <w:ind w:left="360"/>
        <w:contextualSpacing/>
      </w:pPr>
    </w:p>
    <w:p w14:paraId="229FD39A" w14:textId="77777777" w:rsidR="003244BB" w:rsidRDefault="003244BB" w:rsidP="00155C55">
      <w:pPr>
        <w:ind w:left="360"/>
        <w:contextualSpacing/>
      </w:pPr>
      <w:r w:rsidRPr="003244BB">
        <w:rPr>
          <w:highlight w:val="yellow"/>
        </w:rPr>
        <w:t>Then another figure (or worked into the above) parsing within vs. between individuals.</w:t>
      </w:r>
      <w:r>
        <w:t xml:space="preserve"> </w:t>
      </w:r>
    </w:p>
    <w:p w14:paraId="68857F81" w14:textId="77777777" w:rsidR="003244BB" w:rsidRDefault="003244BB" w:rsidP="00155C55">
      <w:pPr>
        <w:ind w:left="360"/>
        <w:contextualSpacing/>
      </w:pPr>
    </w:p>
    <w:p w14:paraId="6479596B" w14:textId="77777777" w:rsidR="003244BB" w:rsidRDefault="003244BB" w:rsidP="00155C55">
      <w:pPr>
        <w:ind w:left="720" w:hanging="360"/>
        <w:contextualSpacing/>
      </w:pPr>
      <w:r>
        <w:t>Plot (A) gives us the background value that most investigators might have looked for.</w:t>
      </w:r>
    </w:p>
    <w:p w14:paraId="1E684ABF" w14:textId="77777777" w:rsidR="003244BB" w:rsidRDefault="003244BB" w:rsidP="00155C55">
      <w:pPr>
        <w:ind w:left="720" w:hanging="360"/>
        <w:contextualSpacing/>
      </w:pPr>
      <w:r>
        <w:t>Plot (B) tells us something about predictability -- from the view of the female, how "surprised" she might possibly be, given the available male display elements.</w:t>
      </w:r>
    </w:p>
    <w:p w14:paraId="220831F1" w14:textId="77777777" w:rsidR="003244BB" w:rsidRDefault="003244BB" w:rsidP="00155C55">
      <w:pPr>
        <w:ind w:left="720" w:hanging="360"/>
        <w:contextualSpacing/>
      </w:pPr>
      <w:r>
        <w:t>Plot (C) tells us something about an approximation of complexity -- from the view of the male, how simple is the display to produce (aesthetic structure, repetition, etc.).</w:t>
      </w:r>
    </w:p>
    <w:p w14:paraId="7F9B5C95" w14:textId="278F474C" w:rsidR="003244BB" w:rsidRDefault="003244BB" w:rsidP="00155C55">
      <w:pPr>
        <w:ind w:left="720" w:hanging="360"/>
        <w:contextualSpacing/>
      </w:pPr>
      <w:r>
        <w:t>Plot (D) bolsters plot (C) with a slightly different estimator of complexity.</w:t>
      </w:r>
      <w:r w:rsidR="00E86FA7">
        <w:t>"</w:t>
      </w:r>
    </w:p>
    <w:p w14:paraId="3EAEFCC3" w14:textId="3F7D3C06" w:rsidR="00E36758" w:rsidRDefault="00E36758" w:rsidP="00155C55">
      <w:pPr>
        <w:ind w:left="720" w:hanging="360"/>
        <w:contextualSpacing/>
      </w:pPr>
    </w:p>
    <w:p w14:paraId="42747611" w14:textId="08745A04" w:rsidR="00E36758" w:rsidRPr="00A55D43" w:rsidRDefault="0042672D" w:rsidP="00155C55">
      <w:pPr>
        <w:ind w:left="720" w:hanging="360"/>
        <w:contextualSpacing/>
        <w:rPr>
          <w:sz w:val="32"/>
          <w:szCs w:val="32"/>
        </w:rPr>
      </w:pPr>
      <w:r w:rsidRPr="0015596B">
        <w:rPr>
          <w:sz w:val="32"/>
          <w:szCs w:val="32"/>
          <w:highlight w:val="green"/>
        </w:rPr>
        <w:t>Questions/comments for Liam (22-Oct-22)</w:t>
      </w:r>
    </w:p>
    <w:p w14:paraId="19A4666E" w14:textId="051BD03F" w:rsidR="0042672D" w:rsidRDefault="0042672D" w:rsidP="00155C55">
      <w:pPr>
        <w:ind w:left="720" w:hanging="360"/>
        <w:contextualSpacing/>
      </w:pPr>
    </w:p>
    <w:p w14:paraId="60FA971B" w14:textId="0431567C" w:rsidR="002E2074" w:rsidRDefault="002E2074" w:rsidP="00155C55">
      <w:pPr>
        <w:ind w:left="720" w:hanging="360"/>
        <w:contextualSpacing/>
      </w:pPr>
      <w:r>
        <w:t xml:space="preserve">Should we call the 11 </w:t>
      </w:r>
      <w:r w:rsidR="0015596B">
        <w:t xml:space="preserve">elements "events" rather than "elements"? Some (Cop, </w:t>
      </w:r>
      <w:proofErr w:type="spellStart"/>
      <w:r w:rsidR="0015596B">
        <w:t>AttC</w:t>
      </w:r>
      <w:proofErr w:type="spellEnd"/>
      <w:r w:rsidR="0015596B">
        <w:t xml:space="preserve">, </w:t>
      </w:r>
      <w:proofErr w:type="spellStart"/>
      <w:r w:rsidR="0015596B">
        <w:t>FOn</w:t>
      </w:r>
      <w:proofErr w:type="spellEnd"/>
      <w:r w:rsidR="0015596B">
        <w:t xml:space="preserve">, </w:t>
      </w:r>
      <w:proofErr w:type="spellStart"/>
      <w:r w:rsidR="0015596B">
        <w:t>Fff</w:t>
      </w:r>
      <w:proofErr w:type="spellEnd"/>
      <w:r w:rsidR="0015596B">
        <w:t xml:space="preserve">, Mix, </w:t>
      </w:r>
      <w:proofErr w:type="spellStart"/>
      <w:r w:rsidR="0015596B">
        <w:t>Othr</w:t>
      </w:r>
      <w:proofErr w:type="spellEnd"/>
      <w:r w:rsidR="0015596B">
        <w:t xml:space="preserve">, </w:t>
      </w:r>
      <w:proofErr w:type="spellStart"/>
      <w:r w:rsidR="0015596B">
        <w:t>Zro</w:t>
      </w:r>
      <w:proofErr w:type="spellEnd"/>
      <w:r w:rsidR="0015596B">
        <w:t xml:space="preserve">) are not display elements per se (especially in the </w:t>
      </w:r>
      <w:proofErr w:type="spellStart"/>
      <w:r w:rsidR="0015596B">
        <w:t>Schaedler</w:t>
      </w:r>
      <w:proofErr w:type="spellEnd"/>
      <w:r w:rsidR="0015596B">
        <w:t xml:space="preserve"> comparative scheme). </w:t>
      </w:r>
    </w:p>
    <w:p w14:paraId="1710B32B" w14:textId="3EC32F4E" w:rsidR="0042672D" w:rsidRDefault="0042672D" w:rsidP="00155C55">
      <w:pPr>
        <w:ind w:left="720" w:hanging="360"/>
        <w:contextualSpacing/>
      </w:pPr>
      <w:r>
        <w:t xml:space="preserve">Are the (almost </w:t>
      </w:r>
      <w:proofErr w:type="spellStart"/>
      <w:r>
        <w:t>impercepible</w:t>
      </w:r>
      <w:proofErr w:type="spellEnd"/>
      <w:r>
        <w:t xml:space="preserve">, except in slomo) neck bobs and tail wags after an ALAD worth </w:t>
      </w:r>
      <w:proofErr w:type="spellStart"/>
      <w:r>
        <w:t>attomizing</w:t>
      </w:r>
      <w:proofErr w:type="spellEnd"/>
      <w:r>
        <w:t>?</w:t>
      </w:r>
    </w:p>
    <w:p w14:paraId="4E76B4BC" w14:textId="11EB1EFC" w:rsidR="0042672D" w:rsidRDefault="0042672D" w:rsidP="00155C55">
      <w:pPr>
        <w:ind w:left="720" w:hanging="360"/>
        <w:contextualSpacing/>
      </w:pPr>
      <w:r>
        <w:t>Vault (male vaults over female when both are on the log): does it occur in context other than ALAD?</w:t>
      </w:r>
    </w:p>
    <w:p w14:paraId="51406DD4" w14:textId="49FFCD28" w:rsidR="0042672D" w:rsidRDefault="0042672D" w:rsidP="00155C55">
      <w:pPr>
        <w:ind w:left="720" w:hanging="360"/>
        <w:contextualSpacing/>
      </w:pPr>
      <w:r>
        <w:t>Gradient from Neck twist (</w:t>
      </w:r>
      <w:r w:rsidRPr="0042672D">
        <w:rPr>
          <w:i/>
          <w:iCs/>
        </w:rPr>
        <w:t>Neck</w:t>
      </w:r>
      <w:r>
        <w:t>) to Head-down Bow (</w:t>
      </w:r>
      <w:proofErr w:type="spellStart"/>
      <w:r w:rsidRPr="0042672D">
        <w:rPr>
          <w:i/>
          <w:iCs/>
        </w:rPr>
        <w:t>HdBw</w:t>
      </w:r>
      <w:proofErr w:type="spellEnd"/>
      <w:r>
        <w:t>)</w:t>
      </w:r>
    </w:p>
    <w:p w14:paraId="6D798A5E" w14:textId="77E7B50E" w:rsidR="0042672D" w:rsidRDefault="0042672D" w:rsidP="00155C55">
      <w:pPr>
        <w:ind w:left="720" w:hanging="360"/>
        <w:contextualSpacing/>
      </w:pPr>
      <w:r>
        <w:t xml:space="preserve">Nick's </w:t>
      </w:r>
      <w:r w:rsidR="00A55D43">
        <w:t>lower canopy flybys?</w:t>
      </w:r>
    </w:p>
    <w:p w14:paraId="0F19CE87" w14:textId="708EE8DE" w:rsidR="00372C10" w:rsidRDefault="0054085D" w:rsidP="00155C55">
      <w:pPr>
        <w:ind w:left="720" w:hanging="360"/>
        <w:contextualSpacing/>
      </w:pPr>
      <w:r>
        <w:t>"</w:t>
      </w:r>
      <w:proofErr w:type="spellStart"/>
      <w:r>
        <w:t>Kichup</w:t>
      </w:r>
      <w:proofErr w:type="spellEnd"/>
      <w:r>
        <w:t>" sound in ALAD is a vocalization. See "</w:t>
      </w:r>
      <w:r w:rsidRPr="0054085D">
        <w:t>1519_Taf&amp;kichup ALAD voc</w:t>
      </w:r>
      <w:r>
        <w:t>.mp4" &amp; "</w:t>
      </w:r>
      <w:r w:rsidRPr="0054085D">
        <w:t>1519_CreekLog_11_18_17_</w:t>
      </w:r>
      <w:proofErr w:type="gramStart"/>
      <w:r w:rsidRPr="0054085D">
        <w:t>02</w:t>
      </w:r>
      <w:r>
        <w:t>,mp4</w:t>
      </w:r>
      <w:proofErr w:type="gramEnd"/>
      <w:r>
        <w:t>"</w:t>
      </w:r>
    </w:p>
    <w:p w14:paraId="35889159" w14:textId="4DA7745C" w:rsidR="0054085D" w:rsidRDefault="00E30932" w:rsidP="00155C55">
      <w:pPr>
        <w:ind w:left="720" w:hanging="360"/>
        <w:contextualSpacing/>
      </w:pPr>
      <w:r>
        <w:t xml:space="preserve">I need to check on "Gaping", Nick's </w:t>
      </w:r>
      <w:proofErr w:type="gramStart"/>
      <w:r>
        <w:t>fly-bys</w:t>
      </w:r>
      <w:proofErr w:type="gramEnd"/>
      <w:r>
        <w:t xml:space="preserve"> and wing-flicks. Check email of 22-Oct-22 and new voucher videos in Dropbox. </w:t>
      </w:r>
    </w:p>
    <w:p w14:paraId="1226916E" w14:textId="77777777" w:rsidR="0042672D" w:rsidRDefault="0042672D" w:rsidP="00155C55">
      <w:pPr>
        <w:ind w:left="720" w:hanging="360"/>
        <w:contextualSpacing/>
      </w:pPr>
    </w:p>
    <w:p w14:paraId="0153A718" w14:textId="77777777" w:rsidR="0042672D" w:rsidRDefault="0042672D" w:rsidP="00155C55">
      <w:pPr>
        <w:ind w:left="720" w:hanging="360"/>
        <w:contextualSpacing/>
      </w:pPr>
    </w:p>
    <w:p w14:paraId="0BBC5E50" w14:textId="380CF534" w:rsidR="00E36758" w:rsidRDefault="00E36758" w:rsidP="00155C55">
      <w:pPr>
        <w:ind w:left="720" w:hanging="360"/>
        <w:contextualSpacing/>
      </w:pPr>
      <w:proofErr w:type="spellStart"/>
      <w:r>
        <w:t>Hasenjager</w:t>
      </w:r>
      <w:proofErr w:type="spellEnd"/>
      <w:r>
        <w:t xml:space="preserve">, Matthew J., Victoria R. Franks, and </w:t>
      </w:r>
      <w:proofErr w:type="spellStart"/>
      <w:r>
        <w:t>Ellouise</w:t>
      </w:r>
      <w:proofErr w:type="spellEnd"/>
      <w:r>
        <w:t xml:space="preserve"> Leadbeater. “From Dyads to Collectives: A Review of Honeybee </w:t>
      </w:r>
      <w:proofErr w:type="spellStart"/>
      <w:r>
        <w:t>Signalling</w:t>
      </w:r>
      <w:proofErr w:type="spellEnd"/>
      <w:r>
        <w:t xml:space="preserve">.” </w:t>
      </w:r>
      <w:r w:rsidRPr="00E36758">
        <w:t>Behavioral Ecology and Sociobiology</w:t>
      </w:r>
      <w:r>
        <w:t xml:space="preserve"> 76, no. 9 (September 2022): 124. </w:t>
      </w:r>
      <w:hyperlink r:id="rId19" w:history="1">
        <w:r w:rsidRPr="00E36758">
          <w:t>https://doi.org/10.1007/s00265-022-03218-1</w:t>
        </w:r>
      </w:hyperlink>
      <w:r>
        <w:t xml:space="preserve">     Zotero.</w:t>
      </w:r>
    </w:p>
    <w:p w14:paraId="4767BBE2" w14:textId="2EB9951B" w:rsidR="00E36758" w:rsidRDefault="00E36758" w:rsidP="00155C55">
      <w:pPr>
        <w:ind w:left="720" w:hanging="360"/>
        <w:contextualSpacing/>
      </w:pPr>
      <w:proofErr w:type="spellStart"/>
      <w:r>
        <w:t>Bosshard</w:t>
      </w:r>
      <w:proofErr w:type="spellEnd"/>
      <w:r>
        <w:t xml:space="preserve">, Alexandra B., </w:t>
      </w:r>
      <w:proofErr w:type="spellStart"/>
      <w:r>
        <w:t>Maël</w:t>
      </w:r>
      <w:proofErr w:type="spellEnd"/>
      <w:r>
        <w:t xml:space="preserve"> Leroux, Nicholas A. Lester, Balthasar Bickel, Sabine Stoll, and Simon W. Townsend. “From Collocations to Call-</w:t>
      </w:r>
      <w:proofErr w:type="spellStart"/>
      <w:r>
        <w:t>Ocations</w:t>
      </w:r>
      <w:proofErr w:type="spellEnd"/>
      <w:r>
        <w:t xml:space="preserve">: Using Linguistic Methods to Quantify Animal Call Combinations.” </w:t>
      </w:r>
      <w:r w:rsidRPr="00E36758">
        <w:t>Behavioral Ecology and Sociobiology</w:t>
      </w:r>
      <w:r>
        <w:t xml:space="preserve"> 76, no. 9 (September 2022): 122. </w:t>
      </w:r>
      <w:hyperlink r:id="rId20" w:history="1">
        <w:r w:rsidRPr="00E36758">
          <w:t>https://doi.org/10.1007/s00265-022-03224-3</w:t>
        </w:r>
      </w:hyperlink>
      <w:r>
        <w:t>. Zotero</w:t>
      </w:r>
    </w:p>
    <w:p w14:paraId="36D1D77B" w14:textId="77777777" w:rsidR="00E36758" w:rsidRPr="004A009D" w:rsidRDefault="00E36758" w:rsidP="00155C55">
      <w:pPr>
        <w:ind w:left="720" w:hanging="360"/>
        <w:contextualSpacing/>
      </w:pPr>
    </w:p>
    <w:p w14:paraId="7BB21897" w14:textId="77777777" w:rsidR="00155C55" w:rsidRPr="004A009D" w:rsidRDefault="00155C55">
      <w:pPr>
        <w:ind w:left="720" w:hanging="360"/>
        <w:contextualSpacing/>
      </w:pPr>
    </w:p>
    <w:sectPr w:rsidR="00155C55" w:rsidRPr="004A009D" w:rsidSect="00977DA3">
      <w:headerReference w:type="even" r:id="rId21"/>
      <w:headerReference w:type="default" r:id="rId22"/>
      <w:pgSz w:w="12240" w:h="15840"/>
      <w:pgMar w:top="1080" w:right="1080" w:bottom="1080" w:left="1080" w:header="720" w:footer="72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Liam" w:date="2023-03-27T15:50:00Z" w:initials="LT">
    <w:p w14:paraId="17CC960E" w14:textId="77777777" w:rsidR="001B6A59" w:rsidRDefault="001B6A59" w:rsidP="00114A3D">
      <w:r>
        <w:rPr>
          <w:rStyle w:val="CommentReference"/>
        </w:rPr>
        <w:annotationRef/>
      </w:r>
      <w:r>
        <w:rPr>
          <w:color w:val="000000"/>
          <w:sz w:val="20"/>
          <w:szCs w:val="20"/>
        </w:rPr>
        <w:t xml:space="preserve">Suggestion: </w:t>
      </w:r>
      <w:r>
        <w:rPr>
          <w:b/>
          <w:bCs/>
          <w:color w:val="000000"/>
          <w:sz w:val="20"/>
          <w:szCs w:val="20"/>
        </w:rPr>
        <w:t>Levels of simplicity in the courtship displays of a lek-mating bird</w:t>
      </w:r>
    </w:p>
    <w:p w14:paraId="5A4E4A6B" w14:textId="77777777" w:rsidR="001B6A59" w:rsidRDefault="001B6A59" w:rsidP="00114A3D"/>
  </w:comment>
  <w:comment w:id="7" w:author="Taylor, Liam" w:date="2023-03-29T14:00:00Z" w:initials="TL">
    <w:p w14:paraId="2B921A96" w14:textId="77777777" w:rsidR="00F87564" w:rsidRDefault="00F87564" w:rsidP="008E71ED">
      <w:pPr>
        <w:pStyle w:val="CommentText"/>
      </w:pPr>
      <w:r>
        <w:rPr>
          <w:rStyle w:val="CommentReference"/>
        </w:rPr>
        <w:annotationRef/>
      </w:r>
      <w:r>
        <w:t>Do we know (or estimate?) total observation time?</w:t>
      </w:r>
    </w:p>
  </w:comment>
  <w:comment w:id="8" w:author="Taylor, Liam" w:date="2023-03-28T17:07:00Z" w:initials="LT">
    <w:p w14:paraId="4104BA97" w14:textId="0427D229" w:rsidR="002130D1" w:rsidRDefault="002130D1" w:rsidP="00EA310D">
      <w:r>
        <w:rPr>
          <w:rStyle w:val="CommentReference"/>
        </w:rPr>
        <w:annotationRef/>
      </w:r>
      <w:r>
        <w:rPr>
          <w:color w:val="000000"/>
          <w:sz w:val="20"/>
          <w:szCs w:val="20"/>
        </w:rPr>
        <w:t>This excludes ~100 displays</w:t>
      </w:r>
    </w:p>
  </w:comment>
  <w:comment w:id="9" w:author="Taylor, Liam" w:date="2023-03-28T17:07:00Z" w:initials="LT">
    <w:p w14:paraId="7D0006A4" w14:textId="77777777" w:rsidR="002130D1" w:rsidRDefault="002130D1" w:rsidP="000045B7">
      <w:r>
        <w:rPr>
          <w:rStyle w:val="CommentReference"/>
        </w:rPr>
        <w:annotationRef/>
      </w:r>
      <w:r>
        <w:rPr>
          <w:color w:val="000000"/>
          <w:sz w:val="20"/>
          <w:szCs w:val="20"/>
        </w:rPr>
        <w:t>(Note requiring only ALAD OR Bow excludes ~20 displays)</w:t>
      </w:r>
    </w:p>
  </w:comment>
  <w:comment w:id="10" w:author="Taylor, Liam" w:date="2023-03-29T12:26:00Z" w:initials="TL">
    <w:p w14:paraId="7DAC1B25" w14:textId="194F9F92" w:rsidR="008A5455" w:rsidRDefault="008A5455" w:rsidP="0011769E">
      <w:pPr>
        <w:pStyle w:val="CommentText"/>
      </w:pPr>
      <w:r>
        <w:rPr>
          <w:rStyle w:val="CommentReference"/>
        </w:rPr>
        <w:annotationRef/>
      </w:r>
      <w:r>
        <w:t>Flagged</w:t>
      </w:r>
    </w:p>
  </w:comment>
  <w:comment w:id="11" w:author="Taylor, Liam" w:date="2023-03-29T12:31:00Z" w:initials="TL">
    <w:p w14:paraId="74B7B69E" w14:textId="77777777" w:rsidR="00F121D1" w:rsidRDefault="00F121D1" w:rsidP="00AB7D1E">
      <w:pPr>
        <w:pStyle w:val="CommentText"/>
      </w:pPr>
      <w:r>
        <w:rPr>
          <w:rStyle w:val="CommentReference"/>
        </w:rPr>
        <w:annotationRef/>
      </w:r>
      <w:r>
        <w:t>Flagged</w:t>
      </w:r>
    </w:p>
  </w:comment>
  <w:comment w:id="15" w:author="Taylor, Liam" w:date="2023-03-28T17:22:00Z" w:initials="LT">
    <w:p w14:paraId="7CDF01E9" w14:textId="284F6FDF" w:rsidR="003A224F" w:rsidRDefault="003A224F" w:rsidP="00AC15F8">
      <w:r>
        <w:rPr>
          <w:rStyle w:val="CommentReference"/>
        </w:rPr>
        <w:annotationRef/>
      </w:r>
      <w:r>
        <w:rPr>
          <w:color w:val="000000"/>
          <w:sz w:val="20"/>
          <w:szCs w:val="20"/>
        </w:rPr>
        <w:t>I currently only report values from the final dataset (which shifts some dates and proportions!)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4E4A6B" w15:done="0"/>
  <w15:commentEx w15:paraId="2B921A96" w15:done="0"/>
  <w15:commentEx w15:paraId="4104BA97" w15:done="0"/>
  <w15:commentEx w15:paraId="7D0006A4" w15:paraIdParent="4104BA97" w15:done="0"/>
  <w15:commentEx w15:paraId="7DAC1B25" w15:done="0"/>
  <w15:commentEx w15:paraId="74B7B69E" w15:done="0"/>
  <w15:commentEx w15:paraId="7CDF01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39D9" w16cex:dateUtc="2023-03-27T19:50:00Z"/>
  <w16cex:commentExtensible w16cex:durableId="27CEC2FD" w16cex:dateUtc="2023-03-29T18:00:00Z"/>
  <w16cex:commentExtensible w16cex:durableId="27CD9D37" w16cex:dateUtc="2023-03-28T21:07:00Z"/>
  <w16cex:commentExtensible w16cex:durableId="27CD9D4E" w16cex:dateUtc="2023-03-28T21:07:00Z"/>
  <w16cex:commentExtensible w16cex:durableId="27CEACD8" w16cex:dateUtc="2023-03-29T16:26:00Z"/>
  <w16cex:commentExtensible w16cex:durableId="27CEAE25" w16cex:dateUtc="2023-03-29T16:31:00Z"/>
  <w16cex:commentExtensible w16cex:durableId="27CDA0EC" w16cex:dateUtc="2023-03-28T2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4E4A6B" w16cid:durableId="27CC39D9"/>
  <w16cid:commentId w16cid:paraId="2B921A96" w16cid:durableId="27CEC2FD"/>
  <w16cid:commentId w16cid:paraId="4104BA97" w16cid:durableId="27CD9D37"/>
  <w16cid:commentId w16cid:paraId="7D0006A4" w16cid:durableId="27CD9D4E"/>
  <w16cid:commentId w16cid:paraId="7DAC1B25" w16cid:durableId="27CEACD8"/>
  <w16cid:commentId w16cid:paraId="74B7B69E" w16cid:durableId="27CEAE25"/>
  <w16cid:commentId w16cid:paraId="7CDF01E9" w16cid:durableId="27CDA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C0B1" w14:textId="77777777" w:rsidR="001B725F" w:rsidRDefault="001B725F" w:rsidP="00030C5D">
      <w:r>
        <w:separator/>
      </w:r>
    </w:p>
  </w:endnote>
  <w:endnote w:type="continuationSeparator" w:id="0">
    <w:p w14:paraId="4408258D" w14:textId="77777777" w:rsidR="001B725F" w:rsidRDefault="001B725F" w:rsidP="00030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F4E1C" w14:textId="77777777" w:rsidR="001B725F" w:rsidRDefault="001B725F" w:rsidP="00030C5D">
      <w:r>
        <w:separator/>
      </w:r>
    </w:p>
  </w:footnote>
  <w:footnote w:type="continuationSeparator" w:id="0">
    <w:p w14:paraId="2B054ECD" w14:textId="77777777" w:rsidR="001B725F" w:rsidRDefault="001B725F" w:rsidP="00030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3996069"/>
      <w:docPartObj>
        <w:docPartGallery w:val="Page Numbers (Top of Page)"/>
        <w:docPartUnique/>
      </w:docPartObj>
    </w:sdtPr>
    <w:sdtContent>
      <w:p w14:paraId="50A961FF" w14:textId="51D410EC"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CD340" w14:textId="77777777" w:rsidR="004E5018" w:rsidRDefault="004E5018" w:rsidP="00030C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5075111"/>
      <w:docPartObj>
        <w:docPartGallery w:val="Page Numbers (Top of Page)"/>
        <w:docPartUnique/>
      </w:docPartObj>
    </w:sdtPr>
    <w:sdtContent>
      <w:p w14:paraId="04FE1B35" w14:textId="5E59F057" w:rsidR="004E5018" w:rsidRDefault="004E5018" w:rsidP="00A10E4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34</w:t>
        </w:r>
        <w:r>
          <w:rPr>
            <w:rStyle w:val="PageNumber"/>
          </w:rPr>
          <w:fldChar w:fldCharType="end"/>
        </w:r>
      </w:p>
    </w:sdtContent>
  </w:sdt>
  <w:p w14:paraId="7DEA1187" w14:textId="4289FB0D" w:rsidR="004E5018" w:rsidRDefault="004E5018" w:rsidP="007266B6">
    <w:pPr>
      <w:pStyle w:val="Header"/>
      <w:ind w:right="360"/>
      <w:jc w:val="right"/>
    </w:pPr>
    <w:r>
      <w:t>p.</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Liam">
    <w15:presenceInfo w15:providerId="AD" w15:userId="S::liam.taylor@yale.edu::85824e17-7640-44e4-b084-3b5b09aa0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5D"/>
    <w:rsid w:val="0000132E"/>
    <w:rsid w:val="00001CEE"/>
    <w:rsid w:val="000029DE"/>
    <w:rsid w:val="00002A52"/>
    <w:rsid w:val="000078C5"/>
    <w:rsid w:val="00007B2E"/>
    <w:rsid w:val="000103E5"/>
    <w:rsid w:val="00010FA0"/>
    <w:rsid w:val="00011234"/>
    <w:rsid w:val="00011297"/>
    <w:rsid w:val="00012545"/>
    <w:rsid w:val="000175E2"/>
    <w:rsid w:val="000212A0"/>
    <w:rsid w:val="00021DDF"/>
    <w:rsid w:val="0002215E"/>
    <w:rsid w:val="00022276"/>
    <w:rsid w:val="00025C5C"/>
    <w:rsid w:val="00025E7E"/>
    <w:rsid w:val="00030A38"/>
    <w:rsid w:val="00030BC0"/>
    <w:rsid w:val="00030C5D"/>
    <w:rsid w:val="00031673"/>
    <w:rsid w:val="000346DF"/>
    <w:rsid w:val="0003506E"/>
    <w:rsid w:val="00035A0B"/>
    <w:rsid w:val="00036093"/>
    <w:rsid w:val="00044952"/>
    <w:rsid w:val="00045BB3"/>
    <w:rsid w:val="00046399"/>
    <w:rsid w:val="000467F2"/>
    <w:rsid w:val="000471D1"/>
    <w:rsid w:val="0004784D"/>
    <w:rsid w:val="00052080"/>
    <w:rsid w:val="00055908"/>
    <w:rsid w:val="00056732"/>
    <w:rsid w:val="00057D80"/>
    <w:rsid w:val="000602D7"/>
    <w:rsid w:val="00060E6C"/>
    <w:rsid w:val="00060E72"/>
    <w:rsid w:val="00061E5B"/>
    <w:rsid w:val="00062D23"/>
    <w:rsid w:val="000631DF"/>
    <w:rsid w:val="00065F74"/>
    <w:rsid w:val="00067FF4"/>
    <w:rsid w:val="00073502"/>
    <w:rsid w:val="0007491F"/>
    <w:rsid w:val="000751A1"/>
    <w:rsid w:val="00075A1A"/>
    <w:rsid w:val="00075B49"/>
    <w:rsid w:val="0007662D"/>
    <w:rsid w:val="00076E25"/>
    <w:rsid w:val="00077D53"/>
    <w:rsid w:val="0008037F"/>
    <w:rsid w:val="00080730"/>
    <w:rsid w:val="000822CA"/>
    <w:rsid w:val="00082BB6"/>
    <w:rsid w:val="00086A7D"/>
    <w:rsid w:val="00087293"/>
    <w:rsid w:val="000873B3"/>
    <w:rsid w:val="00087F68"/>
    <w:rsid w:val="00090A1F"/>
    <w:rsid w:val="00091523"/>
    <w:rsid w:val="000917C4"/>
    <w:rsid w:val="000917D8"/>
    <w:rsid w:val="0009206A"/>
    <w:rsid w:val="00093A38"/>
    <w:rsid w:val="00093C30"/>
    <w:rsid w:val="00094526"/>
    <w:rsid w:val="00094CB8"/>
    <w:rsid w:val="00094F88"/>
    <w:rsid w:val="00095031"/>
    <w:rsid w:val="00096E1A"/>
    <w:rsid w:val="00097338"/>
    <w:rsid w:val="000A0196"/>
    <w:rsid w:val="000A17BA"/>
    <w:rsid w:val="000A28D8"/>
    <w:rsid w:val="000A3D14"/>
    <w:rsid w:val="000A46F7"/>
    <w:rsid w:val="000A51E1"/>
    <w:rsid w:val="000A5411"/>
    <w:rsid w:val="000A7297"/>
    <w:rsid w:val="000A7DB3"/>
    <w:rsid w:val="000B1411"/>
    <w:rsid w:val="000B27C7"/>
    <w:rsid w:val="000B28DA"/>
    <w:rsid w:val="000B4261"/>
    <w:rsid w:val="000B656F"/>
    <w:rsid w:val="000B6DF5"/>
    <w:rsid w:val="000B7723"/>
    <w:rsid w:val="000C1459"/>
    <w:rsid w:val="000C2133"/>
    <w:rsid w:val="000C2706"/>
    <w:rsid w:val="000C5164"/>
    <w:rsid w:val="000C5AA3"/>
    <w:rsid w:val="000C7E6C"/>
    <w:rsid w:val="000D103B"/>
    <w:rsid w:val="000D1F3B"/>
    <w:rsid w:val="000D320C"/>
    <w:rsid w:val="000D5D71"/>
    <w:rsid w:val="000D7C18"/>
    <w:rsid w:val="000E2918"/>
    <w:rsid w:val="000E5630"/>
    <w:rsid w:val="000E73D7"/>
    <w:rsid w:val="000F282C"/>
    <w:rsid w:val="000F32FB"/>
    <w:rsid w:val="000F5015"/>
    <w:rsid w:val="000F7056"/>
    <w:rsid w:val="000F7F97"/>
    <w:rsid w:val="0010060A"/>
    <w:rsid w:val="00100EE5"/>
    <w:rsid w:val="00103E6C"/>
    <w:rsid w:val="00104044"/>
    <w:rsid w:val="00105E1C"/>
    <w:rsid w:val="00107651"/>
    <w:rsid w:val="00107E22"/>
    <w:rsid w:val="00112329"/>
    <w:rsid w:val="001129A9"/>
    <w:rsid w:val="00113ABB"/>
    <w:rsid w:val="00114560"/>
    <w:rsid w:val="0011463F"/>
    <w:rsid w:val="00117394"/>
    <w:rsid w:val="00117C6F"/>
    <w:rsid w:val="00117CEE"/>
    <w:rsid w:val="00124DED"/>
    <w:rsid w:val="00125159"/>
    <w:rsid w:val="0012560F"/>
    <w:rsid w:val="001273BD"/>
    <w:rsid w:val="00127400"/>
    <w:rsid w:val="0012776E"/>
    <w:rsid w:val="00127D4E"/>
    <w:rsid w:val="00127EBA"/>
    <w:rsid w:val="00127F19"/>
    <w:rsid w:val="00132DDA"/>
    <w:rsid w:val="001333B0"/>
    <w:rsid w:val="0013393F"/>
    <w:rsid w:val="00133EB5"/>
    <w:rsid w:val="00133FBA"/>
    <w:rsid w:val="001346B7"/>
    <w:rsid w:val="00134975"/>
    <w:rsid w:val="00134F22"/>
    <w:rsid w:val="00135466"/>
    <w:rsid w:val="001358EF"/>
    <w:rsid w:val="00135ABF"/>
    <w:rsid w:val="001379EB"/>
    <w:rsid w:val="00137B41"/>
    <w:rsid w:val="001422B6"/>
    <w:rsid w:val="001450CE"/>
    <w:rsid w:val="0014591E"/>
    <w:rsid w:val="001473DD"/>
    <w:rsid w:val="00150143"/>
    <w:rsid w:val="00150408"/>
    <w:rsid w:val="001509F8"/>
    <w:rsid w:val="00150F95"/>
    <w:rsid w:val="00151131"/>
    <w:rsid w:val="0015314C"/>
    <w:rsid w:val="0015433B"/>
    <w:rsid w:val="001554B6"/>
    <w:rsid w:val="0015596B"/>
    <w:rsid w:val="00155C55"/>
    <w:rsid w:val="00155F9E"/>
    <w:rsid w:val="001631E7"/>
    <w:rsid w:val="001635F2"/>
    <w:rsid w:val="0017356A"/>
    <w:rsid w:val="00174A80"/>
    <w:rsid w:val="00177864"/>
    <w:rsid w:val="001804FB"/>
    <w:rsid w:val="0018051B"/>
    <w:rsid w:val="00180993"/>
    <w:rsid w:val="00181E26"/>
    <w:rsid w:val="001824FB"/>
    <w:rsid w:val="00184792"/>
    <w:rsid w:val="00184E89"/>
    <w:rsid w:val="00185485"/>
    <w:rsid w:val="001915D3"/>
    <w:rsid w:val="00192EB4"/>
    <w:rsid w:val="00193132"/>
    <w:rsid w:val="00194B67"/>
    <w:rsid w:val="00195256"/>
    <w:rsid w:val="001A1ADE"/>
    <w:rsid w:val="001A30B1"/>
    <w:rsid w:val="001A31F2"/>
    <w:rsid w:val="001A33FB"/>
    <w:rsid w:val="001A3FE0"/>
    <w:rsid w:val="001A48C6"/>
    <w:rsid w:val="001A72AD"/>
    <w:rsid w:val="001A7490"/>
    <w:rsid w:val="001A7554"/>
    <w:rsid w:val="001B034D"/>
    <w:rsid w:val="001B0D9B"/>
    <w:rsid w:val="001B120E"/>
    <w:rsid w:val="001B4185"/>
    <w:rsid w:val="001B42B3"/>
    <w:rsid w:val="001B6A59"/>
    <w:rsid w:val="001B725F"/>
    <w:rsid w:val="001B7D38"/>
    <w:rsid w:val="001C1147"/>
    <w:rsid w:val="001C1CCE"/>
    <w:rsid w:val="001C299A"/>
    <w:rsid w:val="001C37E3"/>
    <w:rsid w:val="001C52DB"/>
    <w:rsid w:val="001D11BB"/>
    <w:rsid w:val="001D31ED"/>
    <w:rsid w:val="001D626C"/>
    <w:rsid w:val="001D69F2"/>
    <w:rsid w:val="001D6BCB"/>
    <w:rsid w:val="001E0D7C"/>
    <w:rsid w:val="001E17E7"/>
    <w:rsid w:val="001E3277"/>
    <w:rsid w:val="001E5D1B"/>
    <w:rsid w:val="001E6137"/>
    <w:rsid w:val="001E7FD5"/>
    <w:rsid w:val="001F1220"/>
    <w:rsid w:val="001F2CC4"/>
    <w:rsid w:val="001F3736"/>
    <w:rsid w:val="001F3EA2"/>
    <w:rsid w:val="001F44A0"/>
    <w:rsid w:val="001F4EA3"/>
    <w:rsid w:val="001F5114"/>
    <w:rsid w:val="001F59C0"/>
    <w:rsid w:val="001F7456"/>
    <w:rsid w:val="0020001C"/>
    <w:rsid w:val="002003D0"/>
    <w:rsid w:val="002014A9"/>
    <w:rsid w:val="00201A05"/>
    <w:rsid w:val="002046CB"/>
    <w:rsid w:val="0021140D"/>
    <w:rsid w:val="0021249F"/>
    <w:rsid w:val="002130D1"/>
    <w:rsid w:val="0021334D"/>
    <w:rsid w:val="00213711"/>
    <w:rsid w:val="002142CD"/>
    <w:rsid w:val="00214D7D"/>
    <w:rsid w:val="002159F0"/>
    <w:rsid w:val="00217125"/>
    <w:rsid w:val="0021732B"/>
    <w:rsid w:val="002208A4"/>
    <w:rsid w:val="00221A1D"/>
    <w:rsid w:val="002254A1"/>
    <w:rsid w:val="0023093B"/>
    <w:rsid w:val="00233199"/>
    <w:rsid w:val="00233D40"/>
    <w:rsid w:val="00234153"/>
    <w:rsid w:val="002344EC"/>
    <w:rsid w:val="00235B3C"/>
    <w:rsid w:val="00240FCA"/>
    <w:rsid w:val="0024433C"/>
    <w:rsid w:val="00244A2B"/>
    <w:rsid w:val="00244E01"/>
    <w:rsid w:val="00244FD9"/>
    <w:rsid w:val="00245517"/>
    <w:rsid w:val="0024587F"/>
    <w:rsid w:val="00246063"/>
    <w:rsid w:val="00247172"/>
    <w:rsid w:val="002478BA"/>
    <w:rsid w:val="00247FD1"/>
    <w:rsid w:val="0025506C"/>
    <w:rsid w:val="00255485"/>
    <w:rsid w:val="0025661D"/>
    <w:rsid w:val="00256DEA"/>
    <w:rsid w:val="00256FC5"/>
    <w:rsid w:val="002579E7"/>
    <w:rsid w:val="00261085"/>
    <w:rsid w:val="00261412"/>
    <w:rsid w:val="002625C6"/>
    <w:rsid w:val="00263617"/>
    <w:rsid w:val="00264A25"/>
    <w:rsid w:val="00264D57"/>
    <w:rsid w:val="00266731"/>
    <w:rsid w:val="00267104"/>
    <w:rsid w:val="00271110"/>
    <w:rsid w:val="00271C1A"/>
    <w:rsid w:val="00272AAB"/>
    <w:rsid w:val="0027653C"/>
    <w:rsid w:val="00276830"/>
    <w:rsid w:val="0027699C"/>
    <w:rsid w:val="00281032"/>
    <w:rsid w:val="00281C25"/>
    <w:rsid w:val="002824B7"/>
    <w:rsid w:val="00283CF8"/>
    <w:rsid w:val="00286C37"/>
    <w:rsid w:val="002878F4"/>
    <w:rsid w:val="00290990"/>
    <w:rsid w:val="00292464"/>
    <w:rsid w:val="00292D9E"/>
    <w:rsid w:val="002935B2"/>
    <w:rsid w:val="00294420"/>
    <w:rsid w:val="00294679"/>
    <w:rsid w:val="00296D06"/>
    <w:rsid w:val="00297403"/>
    <w:rsid w:val="00297C00"/>
    <w:rsid w:val="00297F8E"/>
    <w:rsid w:val="002A2936"/>
    <w:rsid w:val="002A4134"/>
    <w:rsid w:val="002A45CB"/>
    <w:rsid w:val="002A52EF"/>
    <w:rsid w:val="002A60CC"/>
    <w:rsid w:val="002A624A"/>
    <w:rsid w:val="002A70BD"/>
    <w:rsid w:val="002A78F2"/>
    <w:rsid w:val="002A79DE"/>
    <w:rsid w:val="002A7AC5"/>
    <w:rsid w:val="002B06D6"/>
    <w:rsid w:val="002B0B3F"/>
    <w:rsid w:val="002B3813"/>
    <w:rsid w:val="002B3B4F"/>
    <w:rsid w:val="002B4014"/>
    <w:rsid w:val="002B46AF"/>
    <w:rsid w:val="002B4DD1"/>
    <w:rsid w:val="002B5001"/>
    <w:rsid w:val="002B5005"/>
    <w:rsid w:val="002B6549"/>
    <w:rsid w:val="002C1BF9"/>
    <w:rsid w:val="002C40EF"/>
    <w:rsid w:val="002C49FD"/>
    <w:rsid w:val="002C61AF"/>
    <w:rsid w:val="002C620B"/>
    <w:rsid w:val="002C69B6"/>
    <w:rsid w:val="002C6AA8"/>
    <w:rsid w:val="002C6AED"/>
    <w:rsid w:val="002D0858"/>
    <w:rsid w:val="002D1D3A"/>
    <w:rsid w:val="002D49EC"/>
    <w:rsid w:val="002D4DDD"/>
    <w:rsid w:val="002D6EE1"/>
    <w:rsid w:val="002E1AD5"/>
    <w:rsid w:val="002E2074"/>
    <w:rsid w:val="002E53B0"/>
    <w:rsid w:val="002E5B91"/>
    <w:rsid w:val="002E5F7C"/>
    <w:rsid w:val="002E68FE"/>
    <w:rsid w:val="002F1C55"/>
    <w:rsid w:val="002F3F98"/>
    <w:rsid w:val="002F624C"/>
    <w:rsid w:val="002F7382"/>
    <w:rsid w:val="0030140A"/>
    <w:rsid w:val="003021DB"/>
    <w:rsid w:val="00303B34"/>
    <w:rsid w:val="003054FA"/>
    <w:rsid w:val="00305869"/>
    <w:rsid w:val="00306B5F"/>
    <w:rsid w:val="00307470"/>
    <w:rsid w:val="003136D7"/>
    <w:rsid w:val="00316440"/>
    <w:rsid w:val="00317B1B"/>
    <w:rsid w:val="00317B33"/>
    <w:rsid w:val="00317BFE"/>
    <w:rsid w:val="00317EE9"/>
    <w:rsid w:val="00321FD7"/>
    <w:rsid w:val="003231D3"/>
    <w:rsid w:val="0032405A"/>
    <w:rsid w:val="003244BB"/>
    <w:rsid w:val="00332493"/>
    <w:rsid w:val="003330EF"/>
    <w:rsid w:val="00334C1E"/>
    <w:rsid w:val="00335A84"/>
    <w:rsid w:val="00337283"/>
    <w:rsid w:val="00340376"/>
    <w:rsid w:val="00340D42"/>
    <w:rsid w:val="00342317"/>
    <w:rsid w:val="00343154"/>
    <w:rsid w:val="00343785"/>
    <w:rsid w:val="0034472C"/>
    <w:rsid w:val="003449CB"/>
    <w:rsid w:val="003476AF"/>
    <w:rsid w:val="003479EF"/>
    <w:rsid w:val="003504AD"/>
    <w:rsid w:val="003521D9"/>
    <w:rsid w:val="0035285F"/>
    <w:rsid w:val="00355442"/>
    <w:rsid w:val="00355C3F"/>
    <w:rsid w:val="003563B2"/>
    <w:rsid w:val="0035675B"/>
    <w:rsid w:val="003635D1"/>
    <w:rsid w:val="0036370E"/>
    <w:rsid w:val="003642CC"/>
    <w:rsid w:val="00364DED"/>
    <w:rsid w:val="0036503D"/>
    <w:rsid w:val="00366F0F"/>
    <w:rsid w:val="00370716"/>
    <w:rsid w:val="00370900"/>
    <w:rsid w:val="00370B93"/>
    <w:rsid w:val="00370CFF"/>
    <w:rsid w:val="00370EFB"/>
    <w:rsid w:val="0037189A"/>
    <w:rsid w:val="003723D8"/>
    <w:rsid w:val="00372C10"/>
    <w:rsid w:val="0037370F"/>
    <w:rsid w:val="00375231"/>
    <w:rsid w:val="00375B36"/>
    <w:rsid w:val="00377906"/>
    <w:rsid w:val="003818A7"/>
    <w:rsid w:val="0038328B"/>
    <w:rsid w:val="0038406F"/>
    <w:rsid w:val="003846C5"/>
    <w:rsid w:val="0038488D"/>
    <w:rsid w:val="00385DCB"/>
    <w:rsid w:val="0038607F"/>
    <w:rsid w:val="00386515"/>
    <w:rsid w:val="00386F4D"/>
    <w:rsid w:val="00387E99"/>
    <w:rsid w:val="00387F6D"/>
    <w:rsid w:val="003906F4"/>
    <w:rsid w:val="0039172F"/>
    <w:rsid w:val="00392724"/>
    <w:rsid w:val="0039551F"/>
    <w:rsid w:val="00396ED2"/>
    <w:rsid w:val="003A224F"/>
    <w:rsid w:val="003A4030"/>
    <w:rsid w:val="003A4918"/>
    <w:rsid w:val="003A51DA"/>
    <w:rsid w:val="003A6DE8"/>
    <w:rsid w:val="003B29F8"/>
    <w:rsid w:val="003B4AAE"/>
    <w:rsid w:val="003B663B"/>
    <w:rsid w:val="003C0C8A"/>
    <w:rsid w:val="003C13B6"/>
    <w:rsid w:val="003C261F"/>
    <w:rsid w:val="003C31CC"/>
    <w:rsid w:val="003C4204"/>
    <w:rsid w:val="003C56FD"/>
    <w:rsid w:val="003C6B54"/>
    <w:rsid w:val="003C6C5C"/>
    <w:rsid w:val="003D0401"/>
    <w:rsid w:val="003D0FD5"/>
    <w:rsid w:val="003D133A"/>
    <w:rsid w:val="003D1450"/>
    <w:rsid w:val="003D1845"/>
    <w:rsid w:val="003D282A"/>
    <w:rsid w:val="003D2E71"/>
    <w:rsid w:val="003D33AD"/>
    <w:rsid w:val="003D3DE4"/>
    <w:rsid w:val="003D3E28"/>
    <w:rsid w:val="003D5AE9"/>
    <w:rsid w:val="003D6559"/>
    <w:rsid w:val="003D6F52"/>
    <w:rsid w:val="003E041F"/>
    <w:rsid w:val="003E05E4"/>
    <w:rsid w:val="003E1860"/>
    <w:rsid w:val="003E1E24"/>
    <w:rsid w:val="003E4046"/>
    <w:rsid w:val="003E5032"/>
    <w:rsid w:val="003E52C9"/>
    <w:rsid w:val="003E5E4A"/>
    <w:rsid w:val="003E6141"/>
    <w:rsid w:val="003E65C0"/>
    <w:rsid w:val="003E6955"/>
    <w:rsid w:val="003E7C34"/>
    <w:rsid w:val="003F1CF2"/>
    <w:rsid w:val="003F258F"/>
    <w:rsid w:val="003F4D8E"/>
    <w:rsid w:val="003F4E16"/>
    <w:rsid w:val="003F5726"/>
    <w:rsid w:val="003F597E"/>
    <w:rsid w:val="003F5EEB"/>
    <w:rsid w:val="003F7A9A"/>
    <w:rsid w:val="003F7AA6"/>
    <w:rsid w:val="0040048C"/>
    <w:rsid w:val="00400B64"/>
    <w:rsid w:val="00401197"/>
    <w:rsid w:val="004041D1"/>
    <w:rsid w:val="00404D8F"/>
    <w:rsid w:val="00405247"/>
    <w:rsid w:val="004076A1"/>
    <w:rsid w:val="00407AEE"/>
    <w:rsid w:val="0041162A"/>
    <w:rsid w:val="00411A90"/>
    <w:rsid w:val="0041290E"/>
    <w:rsid w:val="00412A59"/>
    <w:rsid w:val="00412B7B"/>
    <w:rsid w:val="0041338C"/>
    <w:rsid w:val="0041414D"/>
    <w:rsid w:val="00414A87"/>
    <w:rsid w:val="004155E3"/>
    <w:rsid w:val="0041676E"/>
    <w:rsid w:val="00420463"/>
    <w:rsid w:val="0042283E"/>
    <w:rsid w:val="00423B63"/>
    <w:rsid w:val="00425861"/>
    <w:rsid w:val="0042672D"/>
    <w:rsid w:val="00427376"/>
    <w:rsid w:val="004302E8"/>
    <w:rsid w:val="00431035"/>
    <w:rsid w:val="00431515"/>
    <w:rsid w:val="00432A1F"/>
    <w:rsid w:val="00432B53"/>
    <w:rsid w:val="00432E81"/>
    <w:rsid w:val="00433E1B"/>
    <w:rsid w:val="00435651"/>
    <w:rsid w:val="00436B4B"/>
    <w:rsid w:val="00437645"/>
    <w:rsid w:val="004378B2"/>
    <w:rsid w:val="00441DAD"/>
    <w:rsid w:val="00441EED"/>
    <w:rsid w:val="00442E44"/>
    <w:rsid w:val="004434F4"/>
    <w:rsid w:val="00443769"/>
    <w:rsid w:val="0044388B"/>
    <w:rsid w:val="004447B5"/>
    <w:rsid w:val="00450884"/>
    <w:rsid w:val="00451EE9"/>
    <w:rsid w:val="00452C49"/>
    <w:rsid w:val="00453F61"/>
    <w:rsid w:val="00454F03"/>
    <w:rsid w:val="00455B91"/>
    <w:rsid w:val="00455F00"/>
    <w:rsid w:val="0045649E"/>
    <w:rsid w:val="00463310"/>
    <w:rsid w:val="00463659"/>
    <w:rsid w:val="00464C82"/>
    <w:rsid w:val="00465546"/>
    <w:rsid w:val="004664E3"/>
    <w:rsid w:val="00467474"/>
    <w:rsid w:val="004715A8"/>
    <w:rsid w:val="00471645"/>
    <w:rsid w:val="0047234F"/>
    <w:rsid w:val="0047279D"/>
    <w:rsid w:val="00474E99"/>
    <w:rsid w:val="00474F9B"/>
    <w:rsid w:val="00476CD4"/>
    <w:rsid w:val="00476F32"/>
    <w:rsid w:val="0047797A"/>
    <w:rsid w:val="00480C85"/>
    <w:rsid w:val="004826A8"/>
    <w:rsid w:val="004826FD"/>
    <w:rsid w:val="00483036"/>
    <w:rsid w:val="00484D95"/>
    <w:rsid w:val="00485947"/>
    <w:rsid w:val="004861DD"/>
    <w:rsid w:val="004902C1"/>
    <w:rsid w:val="0049126F"/>
    <w:rsid w:val="0049151D"/>
    <w:rsid w:val="00492F58"/>
    <w:rsid w:val="0049498E"/>
    <w:rsid w:val="00494C8A"/>
    <w:rsid w:val="004A009D"/>
    <w:rsid w:val="004A0928"/>
    <w:rsid w:val="004A0AD2"/>
    <w:rsid w:val="004A0B9E"/>
    <w:rsid w:val="004A0DB9"/>
    <w:rsid w:val="004A2494"/>
    <w:rsid w:val="004A42EF"/>
    <w:rsid w:val="004A52A9"/>
    <w:rsid w:val="004A6E77"/>
    <w:rsid w:val="004A7C03"/>
    <w:rsid w:val="004B029E"/>
    <w:rsid w:val="004B08E9"/>
    <w:rsid w:val="004B0C4E"/>
    <w:rsid w:val="004B0DAF"/>
    <w:rsid w:val="004B0F23"/>
    <w:rsid w:val="004B2C98"/>
    <w:rsid w:val="004B3EF7"/>
    <w:rsid w:val="004B5E51"/>
    <w:rsid w:val="004C2139"/>
    <w:rsid w:val="004C29CC"/>
    <w:rsid w:val="004C2F2E"/>
    <w:rsid w:val="004C31E0"/>
    <w:rsid w:val="004C5D7A"/>
    <w:rsid w:val="004C699D"/>
    <w:rsid w:val="004C7251"/>
    <w:rsid w:val="004C7C00"/>
    <w:rsid w:val="004D043A"/>
    <w:rsid w:val="004D112B"/>
    <w:rsid w:val="004D15BD"/>
    <w:rsid w:val="004D1951"/>
    <w:rsid w:val="004D2729"/>
    <w:rsid w:val="004D2F9F"/>
    <w:rsid w:val="004D562E"/>
    <w:rsid w:val="004D62B1"/>
    <w:rsid w:val="004E0508"/>
    <w:rsid w:val="004E1A57"/>
    <w:rsid w:val="004E1A80"/>
    <w:rsid w:val="004E22A3"/>
    <w:rsid w:val="004E2816"/>
    <w:rsid w:val="004E2A8B"/>
    <w:rsid w:val="004E331E"/>
    <w:rsid w:val="004E34F9"/>
    <w:rsid w:val="004E3952"/>
    <w:rsid w:val="004E3A02"/>
    <w:rsid w:val="004E4D0A"/>
    <w:rsid w:val="004E4F26"/>
    <w:rsid w:val="004E5018"/>
    <w:rsid w:val="004E5073"/>
    <w:rsid w:val="004E5A3A"/>
    <w:rsid w:val="004E6D20"/>
    <w:rsid w:val="004E753D"/>
    <w:rsid w:val="004E7900"/>
    <w:rsid w:val="004E7DB9"/>
    <w:rsid w:val="004E7E1F"/>
    <w:rsid w:val="004F0D3D"/>
    <w:rsid w:val="004F1D0D"/>
    <w:rsid w:val="004F1E14"/>
    <w:rsid w:val="004F265A"/>
    <w:rsid w:val="004F26A0"/>
    <w:rsid w:val="004F30C8"/>
    <w:rsid w:val="004F4C73"/>
    <w:rsid w:val="004F541B"/>
    <w:rsid w:val="004F6E56"/>
    <w:rsid w:val="004F7A72"/>
    <w:rsid w:val="00500F17"/>
    <w:rsid w:val="0050180C"/>
    <w:rsid w:val="005024D2"/>
    <w:rsid w:val="0050290C"/>
    <w:rsid w:val="0050326D"/>
    <w:rsid w:val="005033D7"/>
    <w:rsid w:val="00505246"/>
    <w:rsid w:val="0050570A"/>
    <w:rsid w:val="00505BB9"/>
    <w:rsid w:val="00505E36"/>
    <w:rsid w:val="00505FB1"/>
    <w:rsid w:val="005122C7"/>
    <w:rsid w:val="00512614"/>
    <w:rsid w:val="0051635D"/>
    <w:rsid w:val="00516D6B"/>
    <w:rsid w:val="00522543"/>
    <w:rsid w:val="00522E9C"/>
    <w:rsid w:val="005242EE"/>
    <w:rsid w:val="00525B7E"/>
    <w:rsid w:val="00525BB2"/>
    <w:rsid w:val="00531CBA"/>
    <w:rsid w:val="005358DE"/>
    <w:rsid w:val="0053697F"/>
    <w:rsid w:val="00537655"/>
    <w:rsid w:val="00537691"/>
    <w:rsid w:val="0054085D"/>
    <w:rsid w:val="00540D23"/>
    <w:rsid w:val="00541064"/>
    <w:rsid w:val="00543A02"/>
    <w:rsid w:val="0054468A"/>
    <w:rsid w:val="0055042A"/>
    <w:rsid w:val="00551965"/>
    <w:rsid w:val="005523A1"/>
    <w:rsid w:val="0055310F"/>
    <w:rsid w:val="0055388E"/>
    <w:rsid w:val="00554256"/>
    <w:rsid w:val="00554C49"/>
    <w:rsid w:val="00556DA3"/>
    <w:rsid w:val="00557424"/>
    <w:rsid w:val="00561F59"/>
    <w:rsid w:val="0056349A"/>
    <w:rsid w:val="0056527E"/>
    <w:rsid w:val="00566B23"/>
    <w:rsid w:val="00567315"/>
    <w:rsid w:val="00567A02"/>
    <w:rsid w:val="00570465"/>
    <w:rsid w:val="0057126D"/>
    <w:rsid w:val="005724E4"/>
    <w:rsid w:val="005740EF"/>
    <w:rsid w:val="00576320"/>
    <w:rsid w:val="00581380"/>
    <w:rsid w:val="00581B05"/>
    <w:rsid w:val="00581EAA"/>
    <w:rsid w:val="00581ED0"/>
    <w:rsid w:val="00581FB6"/>
    <w:rsid w:val="0058293D"/>
    <w:rsid w:val="00582E13"/>
    <w:rsid w:val="00584E6A"/>
    <w:rsid w:val="00587EF1"/>
    <w:rsid w:val="00593263"/>
    <w:rsid w:val="00593A13"/>
    <w:rsid w:val="00593C70"/>
    <w:rsid w:val="00595118"/>
    <w:rsid w:val="00595547"/>
    <w:rsid w:val="00596F39"/>
    <w:rsid w:val="0059700E"/>
    <w:rsid w:val="00597173"/>
    <w:rsid w:val="005A1479"/>
    <w:rsid w:val="005A1F2C"/>
    <w:rsid w:val="005A359A"/>
    <w:rsid w:val="005A3F38"/>
    <w:rsid w:val="005A5BB0"/>
    <w:rsid w:val="005A616B"/>
    <w:rsid w:val="005A6804"/>
    <w:rsid w:val="005A7F05"/>
    <w:rsid w:val="005B12FE"/>
    <w:rsid w:val="005B2087"/>
    <w:rsid w:val="005B4A81"/>
    <w:rsid w:val="005B5187"/>
    <w:rsid w:val="005B5D64"/>
    <w:rsid w:val="005B6C23"/>
    <w:rsid w:val="005C152D"/>
    <w:rsid w:val="005C2676"/>
    <w:rsid w:val="005C2F65"/>
    <w:rsid w:val="005C3322"/>
    <w:rsid w:val="005C3B75"/>
    <w:rsid w:val="005C4E18"/>
    <w:rsid w:val="005C624B"/>
    <w:rsid w:val="005C7A14"/>
    <w:rsid w:val="005D036F"/>
    <w:rsid w:val="005D0CC1"/>
    <w:rsid w:val="005D0F40"/>
    <w:rsid w:val="005D118B"/>
    <w:rsid w:val="005D1845"/>
    <w:rsid w:val="005D1EEB"/>
    <w:rsid w:val="005D3FBA"/>
    <w:rsid w:val="005D47DF"/>
    <w:rsid w:val="005D4D97"/>
    <w:rsid w:val="005D74C9"/>
    <w:rsid w:val="005D7AE4"/>
    <w:rsid w:val="005E19CC"/>
    <w:rsid w:val="005E4289"/>
    <w:rsid w:val="005E5D8D"/>
    <w:rsid w:val="005E6190"/>
    <w:rsid w:val="005F0738"/>
    <w:rsid w:val="005F298A"/>
    <w:rsid w:val="005F29B5"/>
    <w:rsid w:val="005F3BFE"/>
    <w:rsid w:val="005F45AD"/>
    <w:rsid w:val="005F6F49"/>
    <w:rsid w:val="005F71FD"/>
    <w:rsid w:val="005F7BCE"/>
    <w:rsid w:val="00600676"/>
    <w:rsid w:val="00601618"/>
    <w:rsid w:val="00601A22"/>
    <w:rsid w:val="00601A65"/>
    <w:rsid w:val="00603FCB"/>
    <w:rsid w:val="0060650E"/>
    <w:rsid w:val="00607C1F"/>
    <w:rsid w:val="00611B1E"/>
    <w:rsid w:val="00612E78"/>
    <w:rsid w:val="00613740"/>
    <w:rsid w:val="00613D6E"/>
    <w:rsid w:val="006149E6"/>
    <w:rsid w:val="0061521F"/>
    <w:rsid w:val="00615709"/>
    <w:rsid w:val="00617E43"/>
    <w:rsid w:val="0062059A"/>
    <w:rsid w:val="00620D9C"/>
    <w:rsid w:val="006215AA"/>
    <w:rsid w:val="00622FB7"/>
    <w:rsid w:val="0062371C"/>
    <w:rsid w:val="0062487E"/>
    <w:rsid w:val="006255D6"/>
    <w:rsid w:val="006256FB"/>
    <w:rsid w:val="00627F5C"/>
    <w:rsid w:val="00632608"/>
    <w:rsid w:val="00632B30"/>
    <w:rsid w:val="00634D10"/>
    <w:rsid w:val="00637633"/>
    <w:rsid w:val="006376A3"/>
    <w:rsid w:val="00642715"/>
    <w:rsid w:val="006427A9"/>
    <w:rsid w:val="00646880"/>
    <w:rsid w:val="00650C4A"/>
    <w:rsid w:val="00651ADB"/>
    <w:rsid w:val="00651D11"/>
    <w:rsid w:val="006520E3"/>
    <w:rsid w:val="006533D3"/>
    <w:rsid w:val="006538D2"/>
    <w:rsid w:val="006538EE"/>
    <w:rsid w:val="00653AEB"/>
    <w:rsid w:val="0065432A"/>
    <w:rsid w:val="00654840"/>
    <w:rsid w:val="00654FEB"/>
    <w:rsid w:val="00655342"/>
    <w:rsid w:val="0065577C"/>
    <w:rsid w:val="0065585C"/>
    <w:rsid w:val="0065612B"/>
    <w:rsid w:val="006572AB"/>
    <w:rsid w:val="006624FF"/>
    <w:rsid w:val="0066396F"/>
    <w:rsid w:val="00664EAC"/>
    <w:rsid w:val="0066580C"/>
    <w:rsid w:val="006679F3"/>
    <w:rsid w:val="0067047A"/>
    <w:rsid w:val="00674248"/>
    <w:rsid w:val="006753D5"/>
    <w:rsid w:val="00675635"/>
    <w:rsid w:val="0067567D"/>
    <w:rsid w:val="00675C98"/>
    <w:rsid w:val="00676083"/>
    <w:rsid w:val="00680408"/>
    <w:rsid w:val="00681087"/>
    <w:rsid w:val="00681836"/>
    <w:rsid w:val="0068438C"/>
    <w:rsid w:val="006854E0"/>
    <w:rsid w:val="00686AE7"/>
    <w:rsid w:val="006872A3"/>
    <w:rsid w:val="006931DB"/>
    <w:rsid w:val="006938CF"/>
    <w:rsid w:val="006943E2"/>
    <w:rsid w:val="0069445D"/>
    <w:rsid w:val="00695688"/>
    <w:rsid w:val="00695A68"/>
    <w:rsid w:val="00697519"/>
    <w:rsid w:val="00697E1A"/>
    <w:rsid w:val="006A3CAE"/>
    <w:rsid w:val="006A5A1C"/>
    <w:rsid w:val="006A5DCC"/>
    <w:rsid w:val="006A7205"/>
    <w:rsid w:val="006A7807"/>
    <w:rsid w:val="006B09CB"/>
    <w:rsid w:val="006B0A09"/>
    <w:rsid w:val="006B262B"/>
    <w:rsid w:val="006B3710"/>
    <w:rsid w:val="006B3E88"/>
    <w:rsid w:val="006B55FC"/>
    <w:rsid w:val="006B6242"/>
    <w:rsid w:val="006B79A9"/>
    <w:rsid w:val="006C1FAF"/>
    <w:rsid w:val="006C34AF"/>
    <w:rsid w:val="006C46F6"/>
    <w:rsid w:val="006C4C45"/>
    <w:rsid w:val="006C4CD0"/>
    <w:rsid w:val="006C5D16"/>
    <w:rsid w:val="006C73CD"/>
    <w:rsid w:val="006D07D4"/>
    <w:rsid w:val="006D2301"/>
    <w:rsid w:val="006D465B"/>
    <w:rsid w:val="006D4846"/>
    <w:rsid w:val="006D5F34"/>
    <w:rsid w:val="006D7E08"/>
    <w:rsid w:val="006E13DE"/>
    <w:rsid w:val="006E4A8A"/>
    <w:rsid w:val="006E5AB1"/>
    <w:rsid w:val="006E5EF9"/>
    <w:rsid w:val="006E71BC"/>
    <w:rsid w:val="006F07F1"/>
    <w:rsid w:val="006F237E"/>
    <w:rsid w:val="006F4ADC"/>
    <w:rsid w:val="006F4E9C"/>
    <w:rsid w:val="00701106"/>
    <w:rsid w:val="00704B34"/>
    <w:rsid w:val="00705D83"/>
    <w:rsid w:val="00706B30"/>
    <w:rsid w:val="0070708F"/>
    <w:rsid w:val="0071087D"/>
    <w:rsid w:val="00710AEF"/>
    <w:rsid w:val="00710C51"/>
    <w:rsid w:val="00710F39"/>
    <w:rsid w:val="00712AF1"/>
    <w:rsid w:val="007132D7"/>
    <w:rsid w:val="007150FF"/>
    <w:rsid w:val="00715A3E"/>
    <w:rsid w:val="00717491"/>
    <w:rsid w:val="00717579"/>
    <w:rsid w:val="0071768E"/>
    <w:rsid w:val="00720AD8"/>
    <w:rsid w:val="007211B6"/>
    <w:rsid w:val="007213C4"/>
    <w:rsid w:val="00723DFD"/>
    <w:rsid w:val="00724703"/>
    <w:rsid w:val="007247A6"/>
    <w:rsid w:val="00724DD2"/>
    <w:rsid w:val="00725ADD"/>
    <w:rsid w:val="007266B6"/>
    <w:rsid w:val="00731EDC"/>
    <w:rsid w:val="00732E2E"/>
    <w:rsid w:val="007358B4"/>
    <w:rsid w:val="00735F0A"/>
    <w:rsid w:val="0073799A"/>
    <w:rsid w:val="007408A0"/>
    <w:rsid w:val="00743228"/>
    <w:rsid w:val="007469A9"/>
    <w:rsid w:val="00746DA5"/>
    <w:rsid w:val="007502DB"/>
    <w:rsid w:val="00751E19"/>
    <w:rsid w:val="00754433"/>
    <w:rsid w:val="007547B1"/>
    <w:rsid w:val="00755C98"/>
    <w:rsid w:val="00756537"/>
    <w:rsid w:val="007573A7"/>
    <w:rsid w:val="00760D98"/>
    <w:rsid w:val="00762963"/>
    <w:rsid w:val="00770FF7"/>
    <w:rsid w:val="00772C93"/>
    <w:rsid w:val="00772D26"/>
    <w:rsid w:val="007733E0"/>
    <w:rsid w:val="00774770"/>
    <w:rsid w:val="0077625E"/>
    <w:rsid w:val="0077673C"/>
    <w:rsid w:val="007770CA"/>
    <w:rsid w:val="0078029A"/>
    <w:rsid w:val="007806F0"/>
    <w:rsid w:val="007815CE"/>
    <w:rsid w:val="007816AE"/>
    <w:rsid w:val="00786E24"/>
    <w:rsid w:val="0079194C"/>
    <w:rsid w:val="00792575"/>
    <w:rsid w:val="00795E65"/>
    <w:rsid w:val="00795FDE"/>
    <w:rsid w:val="00796076"/>
    <w:rsid w:val="007961A7"/>
    <w:rsid w:val="007969E7"/>
    <w:rsid w:val="007A0F43"/>
    <w:rsid w:val="007A2DA3"/>
    <w:rsid w:val="007A3383"/>
    <w:rsid w:val="007A3F47"/>
    <w:rsid w:val="007A4CB9"/>
    <w:rsid w:val="007A5285"/>
    <w:rsid w:val="007A7BC5"/>
    <w:rsid w:val="007B1005"/>
    <w:rsid w:val="007B1E58"/>
    <w:rsid w:val="007B209E"/>
    <w:rsid w:val="007B231D"/>
    <w:rsid w:val="007B2841"/>
    <w:rsid w:val="007B32BD"/>
    <w:rsid w:val="007B591F"/>
    <w:rsid w:val="007C02F4"/>
    <w:rsid w:val="007C132B"/>
    <w:rsid w:val="007C1828"/>
    <w:rsid w:val="007C4BB2"/>
    <w:rsid w:val="007C4D45"/>
    <w:rsid w:val="007C5C48"/>
    <w:rsid w:val="007C65C7"/>
    <w:rsid w:val="007C6646"/>
    <w:rsid w:val="007C681D"/>
    <w:rsid w:val="007C75FD"/>
    <w:rsid w:val="007D0C64"/>
    <w:rsid w:val="007D164F"/>
    <w:rsid w:val="007D2B57"/>
    <w:rsid w:val="007D4C76"/>
    <w:rsid w:val="007D4F42"/>
    <w:rsid w:val="007D562B"/>
    <w:rsid w:val="007D57A0"/>
    <w:rsid w:val="007D5A05"/>
    <w:rsid w:val="007D5BE3"/>
    <w:rsid w:val="007D5C59"/>
    <w:rsid w:val="007E0A0F"/>
    <w:rsid w:val="007E0C86"/>
    <w:rsid w:val="007E0FA4"/>
    <w:rsid w:val="007E10B2"/>
    <w:rsid w:val="007E2A4C"/>
    <w:rsid w:val="007E3999"/>
    <w:rsid w:val="007E5204"/>
    <w:rsid w:val="007E5DB3"/>
    <w:rsid w:val="007E61B6"/>
    <w:rsid w:val="007E69F0"/>
    <w:rsid w:val="007E6BC7"/>
    <w:rsid w:val="007E7059"/>
    <w:rsid w:val="007F17C4"/>
    <w:rsid w:val="007F29C5"/>
    <w:rsid w:val="007F42E8"/>
    <w:rsid w:val="007F5639"/>
    <w:rsid w:val="007F5BBA"/>
    <w:rsid w:val="007F6852"/>
    <w:rsid w:val="00800C6D"/>
    <w:rsid w:val="00801968"/>
    <w:rsid w:val="008020EA"/>
    <w:rsid w:val="00802179"/>
    <w:rsid w:val="00803BF2"/>
    <w:rsid w:val="00804C09"/>
    <w:rsid w:val="00804C63"/>
    <w:rsid w:val="00806389"/>
    <w:rsid w:val="00810F63"/>
    <w:rsid w:val="00811662"/>
    <w:rsid w:val="00811953"/>
    <w:rsid w:val="00811D46"/>
    <w:rsid w:val="0081331F"/>
    <w:rsid w:val="0081348A"/>
    <w:rsid w:val="00814833"/>
    <w:rsid w:val="00815724"/>
    <w:rsid w:val="0081734C"/>
    <w:rsid w:val="008203DC"/>
    <w:rsid w:val="008217DA"/>
    <w:rsid w:val="00821DF8"/>
    <w:rsid w:val="00822828"/>
    <w:rsid w:val="00822906"/>
    <w:rsid w:val="00822D28"/>
    <w:rsid w:val="00822FD4"/>
    <w:rsid w:val="0082504A"/>
    <w:rsid w:val="00826D6F"/>
    <w:rsid w:val="00827477"/>
    <w:rsid w:val="00830C87"/>
    <w:rsid w:val="00830E3B"/>
    <w:rsid w:val="00831E4A"/>
    <w:rsid w:val="0083290A"/>
    <w:rsid w:val="00832C51"/>
    <w:rsid w:val="008338CE"/>
    <w:rsid w:val="008341C6"/>
    <w:rsid w:val="0083486E"/>
    <w:rsid w:val="008350EE"/>
    <w:rsid w:val="0083573D"/>
    <w:rsid w:val="00835F84"/>
    <w:rsid w:val="008367AB"/>
    <w:rsid w:val="0083697F"/>
    <w:rsid w:val="00840036"/>
    <w:rsid w:val="00840C0F"/>
    <w:rsid w:val="008426B5"/>
    <w:rsid w:val="008431B8"/>
    <w:rsid w:val="008432EC"/>
    <w:rsid w:val="008451A7"/>
    <w:rsid w:val="00845952"/>
    <w:rsid w:val="00846618"/>
    <w:rsid w:val="0085065C"/>
    <w:rsid w:val="008512F3"/>
    <w:rsid w:val="00851738"/>
    <w:rsid w:val="00851F12"/>
    <w:rsid w:val="00852096"/>
    <w:rsid w:val="0085336D"/>
    <w:rsid w:val="0085342D"/>
    <w:rsid w:val="00853BD6"/>
    <w:rsid w:val="00853C2F"/>
    <w:rsid w:val="00855302"/>
    <w:rsid w:val="00857FEE"/>
    <w:rsid w:val="008620DF"/>
    <w:rsid w:val="0086280D"/>
    <w:rsid w:val="00864AEF"/>
    <w:rsid w:val="00865222"/>
    <w:rsid w:val="0086568F"/>
    <w:rsid w:val="00865DCB"/>
    <w:rsid w:val="0087236F"/>
    <w:rsid w:val="008738F0"/>
    <w:rsid w:val="008742F1"/>
    <w:rsid w:val="00874FA9"/>
    <w:rsid w:val="00875422"/>
    <w:rsid w:val="00880302"/>
    <w:rsid w:val="00882438"/>
    <w:rsid w:val="008824F4"/>
    <w:rsid w:val="00883914"/>
    <w:rsid w:val="00885081"/>
    <w:rsid w:val="00886DCF"/>
    <w:rsid w:val="00887B61"/>
    <w:rsid w:val="008910AD"/>
    <w:rsid w:val="008910FF"/>
    <w:rsid w:val="008912CD"/>
    <w:rsid w:val="008912F8"/>
    <w:rsid w:val="00891C1E"/>
    <w:rsid w:val="00892346"/>
    <w:rsid w:val="00892ED5"/>
    <w:rsid w:val="00893C01"/>
    <w:rsid w:val="00894722"/>
    <w:rsid w:val="00894EDD"/>
    <w:rsid w:val="00896ECE"/>
    <w:rsid w:val="008971CC"/>
    <w:rsid w:val="00897FDD"/>
    <w:rsid w:val="008A0F19"/>
    <w:rsid w:val="008A1B2A"/>
    <w:rsid w:val="008A3001"/>
    <w:rsid w:val="008A4626"/>
    <w:rsid w:val="008A471F"/>
    <w:rsid w:val="008A4F1D"/>
    <w:rsid w:val="008A5455"/>
    <w:rsid w:val="008A6CB9"/>
    <w:rsid w:val="008B2ACB"/>
    <w:rsid w:val="008B318C"/>
    <w:rsid w:val="008B50E9"/>
    <w:rsid w:val="008B5CAF"/>
    <w:rsid w:val="008B60BC"/>
    <w:rsid w:val="008B6309"/>
    <w:rsid w:val="008B636C"/>
    <w:rsid w:val="008B6DED"/>
    <w:rsid w:val="008B6F21"/>
    <w:rsid w:val="008B7F2F"/>
    <w:rsid w:val="008C4D80"/>
    <w:rsid w:val="008C6225"/>
    <w:rsid w:val="008D077E"/>
    <w:rsid w:val="008D1375"/>
    <w:rsid w:val="008D48FD"/>
    <w:rsid w:val="008D4BF7"/>
    <w:rsid w:val="008D6845"/>
    <w:rsid w:val="008E01F5"/>
    <w:rsid w:val="008E18BB"/>
    <w:rsid w:val="008E345B"/>
    <w:rsid w:val="008E3D17"/>
    <w:rsid w:val="008E480A"/>
    <w:rsid w:val="008E6F07"/>
    <w:rsid w:val="008F0D18"/>
    <w:rsid w:val="008F2445"/>
    <w:rsid w:val="008F2D17"/>
    <w:rsid w:val="008F2EF1"/>
    <w:rsid w:val="008F3848"/>
    <w:rsid w:val="008F3EA2"/>
    <w:rsid w:val="008F46D2"/>
    <w:rsid w:val="008F7DF6"/>
    <w:rsid w:val="00900844"/>
    <w:rsid w:val="00900FCA"/>
    <w:rsid w:val="00902A0D"/>
    <w:rsid w:val="00902C31"/>
    <w:rsid w:val="009074B3"/>
    <w:rsid w:val="00907E0D"/>
    <w:rsid w:val="00910712"/>
    <w:rsid w:val="00910E76"/>
    <w:rsid w:val="0091196B"/>
    <w:rsid w:val="00913789"/>
    <w:rsid w:val="00914A91"/>
    <w:rsid w:val="0091534D"/>
    <w:rsid w:val="00915D0C"/>
    <w:rsid w:val="00916356"/>
    <w:rsid w:val="009222E8"/>
    <w:rsid w:val="00922668"/>
    <w:rsid w:val="0092275C"/>
    <w:rsid w:val="00926A34"/>
    <w:rsid w:val="00926C41"/>
    <w:rsid w:val="0093221D"/>
    <w:rsid w:val="00933918"/>
    <w:rsid w:val="00934481"/>
    <w:rsid w:val="00934D5B"/>
    <w:rsid w:val="00934E81"/>
    <w:rsid w:val="009351EF"/>
    <w:rsid w:val="00936175"/>
    <w:rsid w:val="0093659E"/>
    <w:rsid w:val="00936EF6"/>
    <w:rsid w:val="00940DC6"/>
    <w:rsid w:val="00941562"/>
    <w:rsid w:val="00941FA3"/>
    <w:rsid w:val="0094237E"/>
    <w:rsid w:val="00944A23"/>
    <w:rsid w:val="00944F6E"/>
    <w:rsid w:val="0094510F"/>
    <w:rsid w:val="0094788D"/>
    <w:rsid w:val="00947D75"/>
    <w:rsid w:val="00950079"/>
    <w:rsid w:val="009502AB"/>
    <w:rsid w:val="00951475"/>
    <w:rsid w:val="009518A1"/>
    <w:rsid w:val="00953BDC"/>
    <w:rsid w:val="00954DFC"/>
    <w:rsid w:val="00957B5E"/>
    <w:rsid w:val="00957F69"/>
    <w:rsid w:val="00963AF2"/>
    <w:rsid w:val="009646EC"/>
    <w:rsid w:val="009654B6"/>
    <w:rsid w:val="009667FB"/>
    <w:rsid w:val="0096750B"/>
    <w:rsid w:val="00967668"/>
    <w:rsid w:val="0096785F"/>
    <w:rsid w:val="00967E9B"/>
    <w:rsid w:val="0097250D"/>
    <w:rsid w:val="00973078"/>
    <w:rsid w:val="00974B2C"/>
    <w:rsid w:val="00974EA4"/>
    <w:rsid w:val="00975BD2"/>
    <w:rsid w:val="00977841"/>
    <w:rsid w:val="00977A35"/>
    <w:rsid w:val="00977DA3"/>
    <w:rsid w:val="00980AB7"/>
    <w:rsid w:val="00980F37"/>
    <w:rsid w:val="00981C87"/>
    <w:rsid w:val="009822DB"/>
    <w:rsid w:val="00983A56"/>
    <w:rsid w:val="00983EDC"/>
    <w:rsid w:val="0098435C"/>
    <w:rsid w:val="00984973"/>
    <w:rsid w:val="009869F6"/>
    <w:rsid w:val="00987CB2"/>
    <w:rsid w:val="00991938"/>
    <w:rsid w:val="00991C91"/>
    <w:rsid w:val="00991D3A"/>
    <w:rsid w:val="00992DD5"/>
    <w:rsid w:val="009935D8"/>
    <w:rsid w:val="00993A37"/>
    <w:rsid w:val="00994AA2"/>
    <w:rsid w:val="00994FA2"/>
    <w:rsid w:val="00996865"/>
    <w:rsid w:val="009A3FAA"/>
    <w:rsid w:val="009A6A6B"/>
    <w:rsid w:val="009A74AC"/>
    <w:rsid w:val="009A7A50"/>
    <w:rsid w:val="009B0FAE"/>
    <w:rsid w:val="009B1D53"/>
    <w:rsid w:val="009B412F"/>
    <w:rsid w:val="009B4145"/>
    <w:rsid w:val="009B4AD1"/>
    <w:rsid w:val="009B60AD"/>
    <w:rsid w:val="009B65F1"/>
    <w:rsid w:val="009B6D04"/>
    <w:rsid w:val="009B6FDC"/>
    <w:rsid w:val="009C1A0B"/>
    <w:rsid w:val="009C1FBC"/>
    <w:rsid w:val="009C21F6"/>
    <w:rsid w:val="009C5730"/>
    <w:rsid w:val="009C720C"/>
    <w:rsid w:val="009D1185"/>
    <w:rsid w:val="009D1251"/>
    <w:rsid w:val="009D37FB"/>
    <w:rsid w:val="009D530A"/>
    <w:rsid w:val="009D7A27"/>
    <w:rsid w:val="009E1D63"/>
    <w:rsid w:val="009E1D74"/>
    <w:rsid w:val="009E1FF6"/>
    <w:rsid w:val="009E23FE"/>
    <w:rsid w:val="009E3032"/>
    <w:rsid w:val="009E6073"/>
    <w:rsid w:val="009E7227"/>
    <w:rsid w:val="009E7263"/>
    <w:rsid w:val="009E7330"/>
    <w:rsid w:val="009E7673"/>
    <w:rsid w:val="009E7E6A"/>
    <w:rsid w:val="009F053A"/>
    <w:rsid w:val="009F3800"/>
    <w:rsid w:val="009F400B"/>
    <w:rsid w:val="009F5290"/>
    <w:rsid w:val="009F5E51"/>
    <w:rsid w:val="009F641E"/>
    <w:rsid w:val="009F682F"/>
    <w:rsid w:val="009F79B0"/>
    <w:rsid w:val="009F7D3F"/>
    <w:rsid w:val="00A0068B"/>
    <w:rsid w:val="00A017AA"/>
    <w:rsid w:val="00A02A20"/>
    <w:rsid w:val="00A03D9F"/>
    <w:rsid w:val="00A046A0"/>
    <w:rsid w:val="00A05139"/>
    <w:rsid w:val="00A079D9"/>
    <w:rsid w:val="00A10E4A"/>
    <w:rsid w:val="00A11CC9"/>
    <w:rsid w:val="00A12618"/>
    <w:rsid w:val="00A1381D"/>
    <w:rsid w:val="00A14632"/>
    <w:rsid w:val="00A15054"/>
    <w:rsid w:val="00A15A07"/>
    <w:rsid w:val="00A15F57"/>
    <w:rsid w:val="00A17C68"/>
    <w:rsid w:val="00A20A05"/>
    <w:rsid w:val="00A22461"/>
    <w:rsid w:val="00A2265D"/>
    <w:rsid w:val="00A22E6E"/>
    <w:rsid w:val="00A2373D"/>
    <w:rsid w:val="00A25186"/>
    <w:rsid w:val="00A300D9"/>
    <w:rsid w:val="00A31821"/>
    <w:rsid w:val="00A320C5"/>
    <w:rsid w:val="00A32BDA"/>
    <w:rsid w:val="00A32F0B"/>
    <w:rsid w:val="00A348E4"/>
    <w:rsid w:val="00A34D78"/>
    <w:rsid w:val="00A36A36"/>
    <w:rsid w:val="00A36C42"/>
    <w:rsid w:val="00A37F04"/>
    <w:rsid w:val="00A44172"/>
    <w:rsid w:val="00A441F5"/>
    <w:rsid w:val="00A4500A"/>
    <w:rsid w:val="00A45CB6"/>
    <w:rsid w:val="00A47F4E"/>
    <w:rsid w:val="00A52451"/>
    <w:rsid w:val="00A5271F"/>
    <w:rsid w:val="00A55D43"/>
    <w:rsid w:val="00A560FB"/>
    <w:rsid w:val="00A56F6B"/>
    <w:rsid w:val="00A574D0"/>
    <w:rsid w:val="00A64106"/>
    <w:rsid w:val="00A647D9"/>
    <w:rsid w:val="00A64E77"/>
    <w:rsid w:val="00A65C0C"/>
    <w:rsid w:val="00A6615A"/>
    <w:rsid w:val="00A674AB"/>
    <w:rsid w:val="00A67749"/>
    <w:rsid w:val="00A67A29"/>
    <w:rsid w:val="00A67C87"/>
    <w:rsid w:val="00A71E23"/>
    <w:rsid w:val="00A721CF"/>
    <w:rsid w:val="00A727EF"/>
    <w:rsid w:val="00A72960"/>
    <w:rsid w:val="00A729EF"/>
    <w:rsid w:val="00A72C56"/>
    <w:rsid w:val="00A74BEB"/>
    <w:rsid w:val="00A75AC8"/>
    <w:rsid w:val="00A80501"/>
    <w:rsid w:val="00A81205"/>
    <w:rsid w:val="00A81749"/>
    <w:rsid w:val="00A8275B"/>
    <w:rsid w:val="00A82835"/>
    <w:rsid w:val="00A85618"/>
    <w:rsid w:val="00A86341"/>
    <w:rsid w:val="00A8661C"/>
    <w:rsid w:val="00A86673"/>
    <w:rsid w:val="00A90627"/>
    <w:rsid w:val="00A90B19"/>
    <w:rsid w:val="00A910C2"/>
    <w:rsid w:val="00A91152"/>
    <w:rsid w:val="00A91C4B"/>
    <w:rsid w:val="00A938D8"/>
    <w:rsid w:val="00A94254"/>
    <w:rsid w:val="00A9451E"/>
    <w:rsid w:val="00A94E81"/>
    <w:rsid w:val="00A953D2"/>
    <w:rsid w:val="00A95E2A"/>
    <w:rsid w:val="00A96952"/>
    <w:rsid w:val="00A9720D"/>
    <w:rsid w:val="00AA1BC2"/>
    <w:rsid w:val="00AA27AD"/>
    <w:rsid w:val="00AA2EEF"/>
    <w:rsid w:val="00AA4129"/>
    <w:rsid w:val="00AA44BA"/>
    <w:rsid w:val="00AA4E34"/>
    <w:rsid w:val="00AA5376"/>
    <w:rsid w:val="00AA5AF1"/>
    <w:rsid w:val="00AB0D14"/>
    <w:rsid w:val="00AB1774"/>
    <w:rsid w:val="00AB1CC2"/>
    <w:rsid w:val="00AB27AB"/>
    <w:rsid w:val="00AB55A3"/>
    <w:rsid w:val="00AB5C47"/>
    <w:rsid w:val="00AB6F62"/>
    <w:rsid w:val="00AC09D1"/>
    <w:rsid w:val="00AC1ABB"/>
    <w:rsid w:val="00AC244D"/>
    <w:rsid w:val="00AC4627"/>
    <w:rsid w:val="00AC7B8B"/>
    <w:rsid w:val="00AD1C6A"/>
    <w:rsid w:val="00AD1CE4"/>
    <w:rsid w:val="00AD3049"/>
    <w:rsid w:val="00AD408E"/>
    <w:rsid w:val="00AD58F6"/>
    <w:rsid w:val="00AD5AAA"/>
    <w:rsid w:val="00AD5DD3"/>
    <w:rsid w:val="00AD7761"/>
    <w:rsid w:val="00AD789E"/>
    <w:rsid w:val="00AE0754"/>
    <w:rsid w:val="00AE18B6"/>
    <w:rsid w:val="00AE18E0"/>
    <w:rsid w:val="00AE5082"/>
    <w:rsid w:val="00AF0101"/>
    <w:rsid w:val="00AF0899"/>
    <w:rsid w:val="00AF40CF"/>
    <w:rsid w:val="00B00310"/>
    <w:rsid w:val="00B06170"/>
    <w:rsid w:val="00B07A8F"/>
    <w:rsid w:val="00B11B5A"/>
    <w:rsid w:val="00B13E94"/>
    <w:rsid w:val="00B150C4"/>
    <w:rsid w:val="00B1606A"/>
    <w:rsid w:val="00B16B58"/>
    <w:rsid w:val="00B16D34"/>
    <w:rsid w:val="00B16FB2"/>
    <w:rsid w:val="00B20E8D"/>
    <w:rsid w:val="00B21A53"/>
    <w:rsid w:val="00B22591"/>
    <w:rsid w:val="00B233F0"/>
    <w:rsid w:val="00B25943"/>
    <w:rsid w:val="00B26543"/>
    <w:rsid w:val="00B27638"/>
    <w:rsid w:val="00B3210E"/>
    <w:rsid w:val="00B32EF8"/>
    <w:rsid w:val="00B34683"/>
    <w:rsid w:val="00B34C66"/>
    <w:rsid w:val="00B34D2E"/>
    <w:rsid w:val="00B357B1"/>
    <w:rsid w:val="00B40CF6"/>
    <w:rsid w:val="00B4100D"/>
    <w:rsid w:val="00B41F12"/>
    <w:rsid w:val="00B430F2"/>
    <w:rsid w:val="00B44CE0"/>
    <w:rsid w:val="00B451EB"/>
    <w:rsid w:val="00B47E79"/>
    <w:rsid w:val="00B50F3F"/>
    <w:rsid w:val="00B521FD"/>
    <w:rsid w:val="00B53198"/>
    <w:rsid w:val="00B535FD"/>
    <w:rsid w:val="00B55181"/>
    <w:rsid w:val="00B564A2"/>
    <w:rsid w:val="00B567D0"/>
    <w:rsid w:val="00B61422"/>
    <w:rsid w:val="00B62072"/>
    <w:rsid w:val="00B626D8"/>
    <w:rsid w:val="00B66506"/>
    <w:rsid w:val="00B66E80"/>
    <w:rsid w:val="00B67496"/>
    <w:rsid w:val="00B71C05"/>
    <w:rsid w:val="00B7335C"/>
    <w:rsid w:val="00B7405B"/>
    <w:rsid w:val="00B74687"/>
    <w:rsid w:val="00B74D69"/>
    <w:rsid w:val="00B755E1"/>
    <w:rsid w:val="00B758FA"/>
    <w:rsid w:val="00B76207"/>
    <w:rsid w:val="00B76B78"/>
    <w:rsid w:val="00B775B8"/>
    <w:rsid w:val="00B80401"/>
    <w:rsid w:val="00B80FB2"/>
    <w:rsid w:val="00B81188"/>
    <w:rsid w:val="00B8156F"/>
    <w:rsid w:val="00B8174F"/>
    <w:rsid w:val="00B8219C"/>
    <w:rsid w:val="00B834C3"/>
    <w:rsid w:val="00B83754"/>
    <w:rsid w:val="00B90FBD"/>
    <w:rsid w:val="00B9185B"/>
    <w:rsid w:val="00B91F1C"/>
    <w:rsid w:val="00B922AB"/>
    <w:rsid w:val="00B92C87"/>
    <w:rsid w:val="00B92E76"/>
    <w:rsid w:val="00B93100"/>
    <w:rsid w:val="00B9643D"/>
    <w:rsid w:val="00B977AF"/>
    <w:rsid w:val="00BA0093"/>
    <w:rsid w:val="00BA0203"/>
    <w:rsid w:val="00BA0803"/>
    <w:rsid w:val="00BA1DDB"/>
    <w:rsid w:val="00BA39A0"/>
    <w:rsid w:val="00BA521E"/>
    <w:rsid w:val="00BA6502"/>
    <w:rsid w:val="00BB0093"/>
    <w:rsid w:val="00BB0CE2"/>
    <w:rsid w:val="00BB128D"/>
    <w:rsid w:val="00BB277C"/>
    <w:rsid w:val="00BC1F3E"/>
    <w:rsid w:val="00BC4C91"/>
    <w:rsid w:val="00BC6FE2"/>
    <w:rsid w:val="00BD00E3"/>
    <w:rsid w:val="00BD0C4D"/>
    <w:rsid w:val="00BD1285"/>
    <w:rsid w:val="00BD41E7"/>
    <w:rsid w:val="00BD42DD"/>
    <w:rsid w:val="00BD4989"/>
    <w:rsid w:val="00BD5219"/>
    <w:rsid w:val="00BD6403"/>
    <w:rsid w:val="00BE089B"/>
    <w:rsid w:val="00BE0BA5"/>
    <w:rsid w:val="00BE1F89"/>
    <w:rsid w:val="00BE3C69"/>
    <w:rsid w:val="00BE4A6B"/>
    <w:rsid w:val="00BE5427"/>
    <w:rsid w:val="00BE67B3"/>
    <w:rsid w:val="00BE6B3F"/>
    <w:rsid w:val="00BE75F0"/>
    <w:rsid w:val="00BE7D5D"/>
    <w:rsid w:val="00BF34BC"/>
    <w:rsid w:val="00BF3E3C"/>
    <w:rsid w:val="00BF42A6"/>
    <w:rsid w:val="00BF5EF1"/>
    <w:rsid w:val="00BF763A"/>
    <w:rsid w:val="00BF7D4A"/>
    <w:rsid w:val="00C01020"/>
    <w:rsid w:val="00C01D5D"/>
    <w:rsid w:val="00C01FFB"/>
    <w:rsid w:val="00C022F7"/>
    <w:rsid w:val="00C0326F"/>
    <w:rsid w:val="00C04251"/>
    <w:rsid w:val="00C04902"/>
    <w:rsid w:val="00C05193"/>
    <w:rsid w:val="00C0689E"/>
    <w:rsid w:val="00C0737B"/>
    <w:rsid w:val="00C121B8"/>
    <w:rsid w:val="00C140D2"/>
    <w:rsid w:val="00C14336"/>
    <w:rsid w:val="00C14B14"/>
    <w:rsid w:val="00C172F9"/>
    <w:rsid w:val="00C215F3"/>
    <w:rsid w:val="00C218BC"/>
    <w:rsid w:val="00C222D8"/>
    <w:rsid w:val="00C22CB4"/>
    <w:rsid w:val="00C23235"/>
    <w:rsid w:val="00C24BFD"/>
    <w:rsid w:val="00C26D0F"/>
    <w:rsid w:val="00C27375"/>
    <w:rsid w:val="00C27B4F"/>
    <w:rsid w:val="00C27E95"/>
    <w:rsid w:val="00C27EC9"/>
    <w:rsid w:val="00C32259"/>
    <w:rsid w:val="00C33641"/>
    <w:rsid w:val="00C33F50"/>
    <w:rsid w:val="00C34415"/>
    <w:rsid w:val="00C3465D"/>
    <w:rsid w:val="00C35E88"/>
    <w:rsid w:val="00C35F4A"/>
    <w:rsid w:val="00C37059"/>
    <w:rsid w:val="00C37844"/>
    <w:rsid w:val="00C40A2B"/>
    <w:rsid w:val="00C41861"/>
    <w:rsid w:val="00C42E18"/>
    <w:rsid w:val="00C43E4C"/>
    <w:rsid w:val="00C461EA"/>
    <w:rsid w:val="00C4689C"/>
    <w:rsid w:val="00C47C4D"/>
    <w:rsid w:val="00C5256C"/>
    <w:rsid w:val="00C52DC1"/>
    <w:rsid w:val="00C55D7C"/>
    <w:rsid w:val="00C562BA"/>
    <w:rsid w:val="00C57A01"/>
    <w:rsid w:val="00C57E49"/>
    <w:rsid w:val="00C613A5"/>
    <w:rsid w:val="00C6149B"/>
    <w:rsid w:val="00C6188C"/>
    <w:rsid w:val="00C61BBE"/>
    <w:rsid w:val="00C625C6"/>
    <w:rsid w:val="00C62D82"/>
    <w:rsid w:val="00C62EF1"/>
    <w:rsid w:val="00C63AF7"/>
    <w:rsid w:val="00C645DA"/>
    <w:rsid w:val="00C65C22"/>
    <w:rsid w:val="00C67671"/>
    <w:rsid w:val="00C7151F"/>
    <w:rsid w:val="00C73226"/>
    <w:rsid w:val="00C7424D"/>
    <w:rsid w:val="00C75319"/>
    <w:rsid w:val="00C761D2"/>
    <w:rsid w:val="00C76298"/>
    <w:rsid w:val="00C76386"/>
    <w:rsid w:val="00C77844"/>
    <w:rsid w:val="00C80FCA"/>
    <w:rsid w:val="00C8408D"/>
    <w:rsid w:val="00C84922"/>
    <w:rsid w:val="00C84A5D"/>
    <w:rsid w:val="00C87DAC"/>
    <w:rsid w:val="00C87E81"/>
    <w:rsid w:val="00C90C34"/>
    <w:rsid w:val="00C90D7B"/>
    <w:rsid w:val="00C94849"/>
    <w:rsid w:val="00C95545"/>
    <w:rsid w:val="00C962CF"/>
    <w:rsid w:val="00C968DC"/>
    <w:rsid w:val="00C96A69"/>
    <w:rsid w:val="00C97668"/>
    <w:rsid w:val="00C97FCB"/>
    <w:rsid w:val="00CA10C3"/>
    <w:rsid w:val="00CA1B15"/>
    <w:rsid w:val="00CA3D35"/>
    <w:rsid w:val="00CA57B0"/>
    <w:rsid w:val="00CA5E6A"/>
    <w:rsid w:val="00CA6B57"/>
    <w:rsid w:val="00CA773F"/>
    <w:rsid w:val="00CB0EEE"/>
    <w:rsid w:val="00CB2029"/>
    <w:rsid w:val="00CB2482"/>
    <w:rsid w:val="00CB248E"/>
    <w:rsid w:val="00CB2AC1"/>
    <w:rsid w:val="00CB4229"/>
    <w:rsid w:val="00CB44F0"/>
    <w:rsid w:val="00CB4610"/>
    <w:rsid w:val="00CB6561"/>
    <w:rsid w:val="00CC08AC"/>
    <w:rsid w:val="00CC09F8"/>
    <w:rsid w:val="00CC18AF"/>
    <w:rsid w:val="00CC26DE"/>
    <w:rsid w:val="00CC3F27"/>
    <w:rsid w:val="00CC522F"/>
    <w:rsid w:val="00CC5925"/>
    <w:rsid w:val="00CC5B8D"/>
    <w:rsid w:val="00CC5F46"/>
    <w:rsid w:val="00CC7EBA"/>
    <w:rsid w:val="00CD0334"/>
    <w:rsid w:val="00CD0AA2"/>
    <w:rsid w:val="00CD1F13"/>
    <w:rsid w:val="00CD3529"/>
    <w:rsid w:val="00CD3622"/>
    <w:rsid w:val="00CD4A48"/>
    <w:rsid w:val="00CD6254"/>
    <w:rsid w:val="00CD7629"/>
    <w:rsid w:val="00CD79F2"/>
    <w:rsid w:val="00CE0AC4"/>
    <w:rsid w:val="00CE1266"/>
    <w:rsid w:val="00CE4554"/>
    <w:rsid w:val="00CE4A6D"/>
    <w:rsid w:val="00CE4D0B"/>
    <w:rsid w:val="00CF0477"/>
    <w:rsid w:val="00CF0A51"/>
    <w:rsid w:val="00CF0CC4"/>
    <w:rsid w:val="00CF1180"/>
    <w:rsid w:val="00CF153A"/>
    <w:rsid w:val="00CF19B7"/>
    <w:rsid w:val="00CF23AA"/>
    <w:rsid w:val="00CF4892"/>
    <w:rsid w:val="00CF779F"/>
    <w:rsid w:val="00D00B1F"/>
    <w:rsid w:val="00D011B7"/>
    <w:rsid w:val="00D0212A"/>
    <w:rsid w:val="00D025B0"/>
    <w:rsid w:val="00D02D4A"/>
    <w:rsid w:val="00D03D37"/>
    <w:rsid w:val="00D05848"/>
    <w:rsid w:val="00D064E5"/>
    <w:rsid w:val="00D105DC"/>
    <w:rsid w:val="00D1149E"/>
    <w:rsid w:val="00D11A88"/>
    <w:rsid w:val="00D12BD5"/>
    <w:rsid w:val="00D139C5"/>
    <w:rsid w:val="00D13D03"/>
    <w:rsid w:val="00D14A82"/>
    <w:rsid w:val="00D15774"/>
    <w:rsid w:val="00D1578B"/>
    <w:rsid w:val="00D168E2"/>
    <w:rsid w:val="00D20CD1"/>
    <w:rsid w:val="00D22369"/>
    <w:rsid w:val="00D23A8F"/>
    <w:rsid w:val="00D23DD2"/>
    <w:rsid w:val="00D245D4"/>
    <w:rsid w:val="00D2600D"/>
    <w:rsid w:val="00D26114"/>
    <w:rsid w:val="00D26360"/>
    <w:rsid w:val="00D26EF8"/>
    <w:rsid w:val="00D2724D"/>
    <w:rsid w:val="00D30E92"/>
    <w:rsid w:val="00D31002"/>
    <w:rsid w:val="00D31B0F"/>
    <w:rsid w:val="00D31F46"/>
    <w:rsid w:val="00D3223B"/>
    <w:rsid w:val="00D32D18"/>
    <w:rsid w:val="00D330F9"/>
    <w:rsid w:val="00D33CFF"/>
    <w:rsid w:val="00D369E7"/>
    <w:rsid w:val="00D42522"/>
    <w:rsid w:val="00D44E7C"/>
    <w:rsid w:val="00D45C07"/>
    <w:rsid w:val="00D50483"/>
    <w:rsid w:val="00D51D3D"/>
    <w:rsid w:val="00D52B3E"/>
    <w:rsid w:val="00D53488"/>
    <w:rsid w:val="00D537AC"/>
    <w:rsid w:val="00D54140"/>
    <w:rsid w:val="00D5455E"/>
    <w:rsid w:val="00D55F4F"/>
    <w:rsid w:val="00D5657F"/>
    <w:rsid w:val="00D56A5F"/>
    <w:rsid w:val="00D60ABE"/>
    <w:rsid w:val="00D6117A"/>
    <w:rsid w:val="00D62BB1"/>
    <w:rsid w:val="00D63BD5"/>
    <w:rsid w:val="00D63D57"/>
    <w:rsid w:val="00D64A02"/>
    <w:rsid w:val="00D657E8"/>
    <w:rsid w:val="00D71AD4"/>
    <w:rsid w:val="00D72ACC"/>
    <w:rsid w:val="00D73181"/>
    <w:rsid w:val="00D742A8"/>
    <w:rsid w:val="00D767A4"/>
    <w:rsid w:val="00D771BA"/>
    <w:rsid w:val="00D7723E"/>
    <w:rsid w:val="00D80EE6"/>
    <w:rsid w:val="00D8390D"/>
    <w:rsid w:val="00D83BC7"/>
    <w:rsid w:val="00D8457B"/>
    <w:rsid w:val="00D87644"/>
    <w:rsid w:val="00D90AF2"/>
    <w:rsid w:val="00D90C44"/>
    <w:rsid w:val="00D91128"/>
    <w:rsid w:val="00D93C24"/>
    <w:rsid w:val="00D94142"/>
    <w:rsid w:val="00D94566"/>
    <w:rsid w:val="00D96D95"/>
    <w:rsid w:val="00DA243F"/>
    <w:rsid w:val="00DA35C6"/>
    <w:rsid w:val="00DA48BC"/>
    <w:rsid w:val="00DA4F44"/>
    <w:rsid w:val="00DA605C"/>
    <w:rsid w:val="00DB0ABA"/>
    <w:rsid w:val="00DB0D1E"/>
    <w:rsid w:val="00DB29B7"/>
    <w:rsid w:val="00DB42BE"/>
    <w:rsid w:val="00DB498E"/>
    <w:rsid w:val="00DB557F"/>
    <w:rsid w:val="00DB6A60"/>
    <w:rsid w:val="00DB775C"/>
    <w:rsid w:val="00DC120C"/>
    <w:rsid w:val="00DC2AF5"/>
    <w:rsid w:val="00DC57F5"/>
    <w:rsid w:val="00DC637D"/>
    <w:rsid w:val="00DC7732"/>
    <w:rsid w:val="00DC77F9"/>
    <w:rsid w:val="00DC7B32"/>
    <w:rsid w:val="00DD0815"/>
    <w:rsid w:val="00DD12CE"/>
    <w:rsid w:val="00DD1BAD"/>
    <w:rsid w:val="00DD2035"/>
    <w:rsid w:val="00DD31E6"/>
    <w:rsid w:val="00DD47AE"/>
    <w:rsid w:val="00DD56C6"/>
    <w:rsid w:val="00DD5F5F"/>
    <w:rsid w:val="00DD6828"/>
    <w:rsid w:val="00DE043C"/>
    <w:rsid w:val="00DE128C"/>
    <w:rsid w:val="00DE19E8"/>
    <w:rsid w:val="00DE40B3"/>
    <w:rsid w:val="00DE4547"/>
    <w:rsid w:val="00DE4585"/>
    <w:rsid w:val="00DE6869"/>
    <w:rsid w:val="00DE72DE"/>
    <w:rsid w:val="00DF1163"/>
    <w:rsid w:val="00DF48BF"/>
    <w:rsid w:val="00DF698C"/>
    <w:rsid w:val="00DF776E"/>
    <w:rsid w:val="00DF797B"/>
    <w:rsid w:val="00E01104"/>
    <w:rsid w:val="00E02D51"/>
    <w:rsid w:val="00E02EF5"/>
    <w:rsid w:val="00E03580"/>
    <w:rsid w:val="00E054A0"/>
    <w:rsid w:val="00E10336"/>
    <w:rsid w:val="00E10918"/>
    <w:rsid w:val="00E117B4"/>
    <w:rsid w:val="00E13317"/>
    <w:rsid w:val="00E13E36"/>
    <w:rsid w:val="00E1432C"/>
    <w:rsid w:val="00E148A2"/>
    <w:rsid w:val="00E2002B"/>
    <w:rsid w:val="00E20E2E"/>
    <w:rsid w:val="00E213DE"/>
    <w:rsid w:val="00E21DBE"/>
    <w:rsid w:val="00E22B2A"/>
    <w:rsid w:val="00E26468"/>
    <w:rsid w:val="00E27BA9"/>
    <w:rsid w:val="00E27E69"/>
    <w:rsid w:val="00E30932"/>
    <w:rsid w:val="00E31B98"/>
    <w:rsid w:val="00E3226E"/>
    <w:rsid w:val="00E33818"/>
    <w:rsid w:val="00E34D0D"/>
    <w:rsid w:val="00E357E8"/>
    <w:rsid w:val="00E363C9"/>
    <w:rsid w:val="00E36758"/>
    <w:rsid w:val="00E37F27"/>
    <w:rsid w:val="00E4216E"/>
    <w:rsid w:val="00E4338E"/>
    <w:rsid w:val="00E43B69"/>
    <w:rsid w:val="00E44AF9"/>
    <w:rsid w:val="00E44CAB"/>
    <w:rsid w:val="00E4643C"/>
    <w:rsid w:val="00E472FF"/>
    <w:rsid w:val="00E50416"/>
    <w:rsid w:val="00E52AC1"/>
    <w:rsid w:val="00E546C9"/>
    <w:rsid w:val="00E54EEF"/>
    <w:rsid w:val="00E55D13"/>
    <w:rsid w:val="00E55E3E"/>
    <w:rsid w:val="00E56771"/>
    <w:rsid w:val="00E56849"/>
    <w:rsid w:val="00E57E1F"/>
    <w:rsid w:val="00E60310"/>
    <w:rsid w:val="00E6096A"/>
    <w:rsid w:val="00E610AC"/>
    <w:rsid w:val="00E62E74"/>
    <w:rsid w:val="00E630EF"/>
    <w:rsid w:val="00E636DC"/>
    <w:rsid w:val="00E6517F"/>
    <w:rsid w:val="00E65D14"/>
    <w:rsid w:val="00E70549"/>
    <w:rsid w:val="00E70D4F"/>
    <w:rsid w:val="00E70F3B"/>
    <w:rsid w:val="00E718ED"/>
    <w:rsid w:val="00E71AE7"/>
    <w:rsid w:val="00E7326A"/>
    <w:rsid w:val="00E76987"/>
    <w:rsid w:val="00E817F6"/>
    <w:rsid w:val="00E81FD0"/>
    <w:rsid w:val="00E83CA6"/>
    <w:rsid w:val="00E83DF2"/>
    <w:rsid w:val="00E8445E"/>
    <w:rsid w:val="00E847CC"/>
    <w:rsid w:val="00E85F5C"/>
    <w:rsid w:val="00E86D83"/>
    <w:rsid w:val="00E86EE9"/>
    <w:rsid w:val="00E86FA7"/>
    <w:rsid w:val="00E907D8"/>
    <w:rsid w:val="00E96D22"/>
    <w:rsid w:val="00E97038"/>
    <w:rsid w:val="00E973A1"/>
    <w:rsid w:val="00E97902"/>
    <w:rsid w:val="00EA1621"/>
    <w:rsid w:val="00EA18BC"/>
    <w:rsid w:val="00EA216A"/>
    <w:rsid w:val="00EA237E"/>
    <w:rsid w:val="00EA2675"/>
    <w:rsid w:val="00EA3992"/>
    <w:rsid w:val="00EA3AEF"/>
    <w:rsid w:val="00EA4097"/>
    <w:rsid w:val="00EA4172"/>
    <w:rsid w:val="00EA478D"/>
    <w:rsid w:val="00EA5CC3"/>
    <w:rsid w:val="00EA64AD"/>
    <w:rsid w:val="00EA6E69"/>
    <w:rsid w:val="00EB00D7"/>
    <w:rsid w:val="00EB1BD2"/>
    <w:rsid w:val="00EB451A"/>
    <w:rsid w:val="00EB458A"/>
    <w:rsid w:val="00EC0A79"/>
    <w:rsid w:val="00EC0BF6"/>
    <w:rsid w:val="00EC14F1"/>
    <w:rsid w:val="00EC2052"/>
    <w:rsid w:val="00EC216A"/>
    <w:rsid w:val="00EC24EC"/>
    <w:rsid w:val="00EC35F9"/>
    <w:rsid w:val="00EC422D"/>
    <w:rsid w:val="00EC49EC"/>
    <w:rsid w:val="00EC502E"/>
    <w:rsid w:val="00EC5D2F"/>
    <w:rsid w:val="00ED031C"/>
    <w:rsid w:val="00ED0616"/>
    <w:rsid w:val="00ED078A"/>
    <w:rsid w:val="00ED0EBC"/>
    <w:rsid w:val="00ED12D8"/>
    <w:rsid w:val="00ED12E1"/>
    <w:rsid w:val="00ED3440"/>
    <w:rsid w:val="00ED52BF"/>
    <w:rsid w:val="00ED6DFC"/>
    <w:rsid w:val="00ED7F1F"/>
    <w:rsid w:val="00EE007E"/>
    <w:rsid w:val="00EE0AD3"/>
    <w:rsid w:val="00EE16EE"/>
    <w:rsid w:val="00EE1817"/>
    <w:rsid w:val="00EE1C79"/>
    <w:rsid w:val="00EE2F41"/>
    <w:rsid w:val="00EE32E2"/>
    <w:rsid w:val="00EE356F"/>
    <w:rsid w:val="00EE4B62"/>
    <w:rsid w:val="00EE6474"/>
    <w:rsid w:val="00EF0423"/>
    <w:rsid w:val="00EF06C0"/>
    <w:rsid w:val="00EF10EE"/>
    <w:rsid w:val="00EF2A37"/>
    <w:rsid w:val="00EF31DA"/>
    <w:rsid w:val="00EF3CB8"/>
    <w:rsid w:val="00EF455E"/>
    <w:rsid w:val="00F00B3E"/>
    <w:rsid w:val="00F00EF6"/>
    <w:rsid w:val="00F00F2A"/>
    <w:rsid w:val="00F02257"/>
    <w:rsid w:val="00F03259"/>
    <w:rsid w:val="00F038BC"/>
    <w:rsid w:val="00F05697"/>
    <w:rsid w:val="00F0785F"/>
    <w:rsid w:val="00F121D1"/>
    <w:rsid w:val="00F12670"/>
    <w:rsid w:val="00F129A5"/>
    <w:rsid w:val="00F1315B"/>
    <w:rsid w:val="00F132E1"/>
    <w:rsid w:val="00F15C7A"/>
    <w:rsid w:val="00F15F8E"/>
    <w:rsid w:val="00F16166"/>
    <w:rsid w:val="00F16E46"/>
    <w:rsid w:val="00F1778B"/>
    <w:rsid w:val="00F20BEC"/>
    <w:rsid w:val="00F22009"/>
    <w:rsid w:val="00F22436"/>
    <w:rsid w:val="00F23B89"/>
    <w:rsid w:val="00F250DE"/>
    <w:rsid w:val="00F25A5C"/>
    <w:rsid w:val="00F25D11"/>
    <w:rsid w:val="00F274C9"/>
    <w:rsid w:val="00F31C1A"/>
    <w:rsid w:val="00F32631"/>
    <w:rsid w:val="00F32AFC"/>
    <w:rsid w:val="00F33788"/>
    <w:rsid w:val="00F34753"/>
    <w:rsid w:val="00F3769A"/>
    <w:rsid w:val="00F40012"/>
    <w:rsid w:val="00F401FF"/>
    <w:rsid w:val="00F4020A"/>
    <w:rsid w:val="00F413CA"/>
    <w:rsid w:val="00F4390F"/>
    <w:rsid w:val="00F43A3B"/>
    <w:rsid w:val="00F44748"/>
    <w:rsid w:val="00F44999"/>
    <w:rsid w:val="00F45552"/>
    <w:rsid w:val="00F4755F"/>
    <w:rsid w:val="00F5107E"/>
    <w:rsid w:val="00F51C63"/>
    <w:rsid w:val="00F52EA6"/>
    <w:rsid w:val="00F531E9"/>
    <w:rsid w:val="00F5529D"/>
    <w:rsid w:val="00F563C7"/>
    <w:rsid w:val="00F56757"/>
    <w:rsid w:val="00F5769C"/>
    <w:rsid w:val="00F60132"/>
    <w:rsid w:val="00F61074"/>
    <w:rsid w:val="00F6200C"/>
    <w:rsid w:val="00F62272"/>
    <w:rsid w:val="00F62758"/>
    <w:rsid w:val="00F638C0"/>
    <w:rsid w:val="00F64E3F"/>
    <w:rsid w:val="00F64FD5"/>
    <w:rsid w:val="00F653AE"/>
    <w:rsid w:val="00F67B61"/>
    <w:rsid w:val="00F722FC"/>
    <w:rsid w:val="00F73E52"/>
    <w:rsid w:val="00F7593D"/>
    <w:rsid w:val="00F75EFC"/>
    <w:rsid w:val="00F7604E"/>
    <w:rsid w:val="00F76AF0"/>
    <w:rsid w:val="00F774FA"/>
    <w:rsid w:val="00F80215"/>
    <w:rsid w:val="00F82A3E"/>
    <w:rsid w:val="00F83A53"/>
    <w:rsid w:val="00F848B2"/>
    <w:rsid w:val="00F84ED9"/>
    <w:rsid w:val="00F85477"/>
    <w:rsid w:val="00F86B81"/>
    <w:rsid w:val="00F8729D"/>
    <w:rsid w:val="00F87564"/>
    <w:rsid w:val="00F87D58"/>
    <w:rsid w:val="00F90118"/>
    <w:rsid w:val="00F91BC3"/>
    <w:rsid w:val="00F93F03"/>
    <w:rsid w:val="00F94645"/>
    <w:rsid w:val="00F969E6"/>
    <w:rsid w:val="00F96A34"/>
    <w:rsid w:val="00F9798D"/>
    <w:rsid w:val="00FA0987"/>
    <w:rsid w:val="00FA18DD"/>
    <w:rsid w:val="00FA458F"/>
    <w:rsid w:val="00FA560B"/>
    <w:rsid w:val="00FA6522"/>
    <w:rsid w:val="00FB16F7"/>
    <w:rsid w:val="00FB1C56"/>
    <w:rsid w:val="00FB4313"/>
    <w:rsid w:val="00FB452B"/>
    <w:rsid w:val="00FB4A68"/>
    <w:rsid w:val="00FB58E0"/>
    <w:rsid w:val="00FB5C3E"/>
    <w:rsid w:val="00FB76DD"/>
    <w:rsid w:val="00FC0115"/>
    <w:rsid w:val="00FC11B8"/>
    <w:rsid w:val="00FC200A"/>
    <w:rsid w:val="00FC6877"/>
    <w:rsid w:val="00FD08AF"/>
    <w:rsid w:val="00FD3C79"/>
    <w:rsid w:val="00FD47DB"/>
    <w:rsid w:val="00FD6B1C"/>
    <w:rsid w:val="00FD76B3"/>
    <w:rsid w:val="00FE1EA3"/>
    <w:rsid w:val="00FE5D19"/>
    <w:rsid w:val="00FE695A"/>
    <w:rsid w:val="00FE77A0"/>
    <w:rsid w:val="00FF03A3"/>
    <w:rsid w:val="00FF07E7"/>
    <w:rsid w:val="00FF0CFB"/>
    <w:rsid w:val="00FF1D2D"/>
    <w:rsid w:val="00FF1E57"/>
    <w:rsid w:val="00FF22CA"/>
    <w:rsid w:val="00FF338F"/>
    <w:rsid w:val="00FF36E2"/>
    <w:rsid w:val="00FF465D"/>
    <w:rsid w:val="00FF4EA0"/>
    <w:rsid w:val="00FF56D5"/>
    <w:rsid w:val="00FF5F9A"/>
    <w:rsid w:val="00FF61C6"/>
    <w:rsid w:val="00FF7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FB747"/>
  <w14:defaultImageDpi w14:val="32767"/>
  <w15:chartTrackingRefBased/>
  <w15:docId w15:val="{5D9D9E8D-4DB7-8049-B4D7-C8ABBA681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056732"/>
    <w:rPr>
      <w:rFonts w:ascii="Times New Roman" w:eastAsia="Times New Roman" w:hAnsi="Times New Roman" w:cs="Times New Roman"/>
    </w:rPr>
  </w:style>
  <w:style w:type="paragraph" w:styleId="Heading1">
    <w:name w:val="heading 1"/>
    <w:basedOn w:val="Normal"/>
    <w:next w:val="Normal"/>
    <w:link w:val="Heading1Char"/>
    <w:uiPriority w:val="9"/>
    <w:qFormat/>
    <w:rsid w:val="00B265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C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C5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C5D"/>
    <w:rPr>
      <w:rFonts w:eastAsiaTheme="minorHAnsi"/>
      <w:i/>
      <w:iCs/>
      <w:color w:val="44546A" w:themeColor="text2"/>
      <w:sz w:val="18"/>
      <w:szCs w:val="18"/>
    </w:rPr>
  </w:style>
  <w:style w:type="table" w:styleId="TableGrid">
    <w:name w:val="Table Grid"/>
    <w:basedOn w:val="TableNormal"/>
    <w:uiPriority w:val="39"/>
    <w:rsid w:val="00030C5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0C5D"/>
  </w:style>
  <w:style w:type="character" w:customStyle="1" w:styleId="Heading2Char">
    <w:name w:val="Heading 2 Char"/>
    <w:basedOn w:val="DefaultParagraphFont"/>
    <w:link w:val="Heading2"/>
    <w:uiPriority w:val="9"/>
    <w:rsid w:val="00030C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C5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030C5D"/>
    <w:rPr>
      <w:color w:val="0563C1" w:themeColor="hyperlink"/>
      <w:u w:val="single"/>
    </w:rPr>
  </w:style>
  <w:style w:type="paragraph" w:styleId="Header">
    <w:name w:val="header"/>
    <w:basedOn w:val="Normal"/>
    <w:link w:val="HeaderChar"/>
    <w:uiPriority w:val="99"/>
    <w:unhideWhenUsed/>
    <w:rsid w:val="00030C5D"/>
    <w:pPr>
      <w:tabs>
        <w:tab w:val="center" w:pos="4680"/>
        <w:tab w:val="right" w:pos="9360"/>
      </w:tabs>
    </w:pPr>
  </w:style>
  <w:style w:type="character" w:customStyle="1" w:styleId="HeaderChar">
    <w:name w:val="Header Char"/>
    <w:basedOn w:val="DefaultParagraphFont"/>
    <w:link w:val="Header"/>
    <w:uiPriority w:val="99"/>
    <w:rsid w:val="00030C5D"/>
    <w:rPr>
      <w:rFonts w:eastAsiaTheme="minorEastAsia"/>
      <w:sz w:val="22"/>
      <w:szCs w:val="22"/>
    </w:rPr>
  </w:style>
  <w:style w:type="paragraph" w:styleId="Footer">
    <w:name w:val="footer"/>
    <w:basedOn w:val="Normal"/>
    <w:link w:val="FooterChar"/>
    <w:uiPriority w:val="99"/>
    <w:unhideWhenUsed/>
    <w:rsid w:val="00030C5D"/>
    <w:pPr>
      <w:tabs>
        <w:tab w:val="center" w:pos="4680"/>
        <w:tab w:val="right" w:pos="9360"/>
      </w:tabs>
    </w:pPr>
  </w:style>
  <w:style w:type="character" w:customStyle="1" w:styleId="FooterChar">
    <w:name w:val="Footer Char"/>
    <w:basedOn w:val="DefaultParagraphFont"/>
    <w:link w:val="Footer"/>
    <w:uiPriority w:val="99"/>
    <w:rsid w:val="00030C5D"/>
    <w:rPr>
      <w:rFonts w:eastAsiaTheme="minorEastAsia"/>
      <w:sz w:val="22"/>
      <w:szCs w:val="22"/>
    </w:rPr>
  </w:style>
  <w:style w:type="character" w:styleId="PageNumber">
    <w:name w:val="page number"/>
    <w:basedOn w:val="DefaultParagraphFont"/>
    <w:uiPriority w:val="99"/>
    <w:semiHidden/>
    <w:unhideWhenUsed/>
    <w:rsid w:val="00030C5D"/>
  </w:style>
  <w:style w:type="paragraph" w:styleId="BalloonText">
    <w:name w:val="Balloon Text"/>
    <w:basedOn w:val="Normal"/>
    <w:link w:val="BalloonTextChar"/>
    <w:uiPriority w:val="99"/>
    <w:semiHidden/>
    <w:unhideWhenUsed/>
    <w:rsid w:val="00030C5D"/>
    <w:rPr>
      <w:sz w:val="18"/>
      <w:szCs w:val="18"/>
    </w:rPr>
  </w:style>
  <w:style w:type="character" w:customStyle="1" w:styleId="BalloonTextChar">
    <w:name w:val="Balloon Text Char"/>
    <w:basedOn w:val="DefaultParagraphFont"/>
    <w:link w:val="BalloonText"/>
    <w:uiPriority w:val="99"/>
    <w:semiHidden/>
    <w:rsid w:val="00030C5D"/>
    <w:rPr>
      <w:rFonts w:ascii="Times New Roman" w:eastAsiaTheme="minorEastAsia" w:hAnsi="Times New Roman" w:cs="Times New Roman"/>
      <w:sz w:val="18"/>
      <w:szCs w:val="18"/>
    </w:rPr>
  </w:style>
  <w:style w:type="paragraph" w:styleId="NoSpacing">
    <w:name w:val="No Spacing"/>
    <w:uiPriority w:val="1"/>
    <w:qFormat/>
    <w:rsid w:val="00855302"/>
    <w:rPr>
      <w:rFonts w:eastAsiaTheme="minorEastAsia"/>
      <w:sz w:val="22"/>
      <w:szCs w:val="22"/>
    </w:rPr>
  </w:style>
  <w:style w:type="character" w:styleId="PlaceholderText">
    <w:name w:val="Placeholder Text"/>
    <w:basedOn w:val="DefaultParagraphFont"/>
    <w:uiPriority w:val="99"/>
    <w:semiHidden/>
    <w:rsid w:val="00E71AE7"/>
    <w:rPr>
      <w:color w:val="808080"/>
    </w:rPr>
  </w:style>
  <w:style w:type="character" w:customStyle="1" w:styleId="Heading1Char">
    <w:name w:val="Heading 1 Char"/>
    <w:basedOn w:val="DefaultParagraphFont"/>
    <w:link w:val="Heading1"/>
    <w:uiPriority w:val="9"/>
    <w:rsid w:val="00B26543"/>
    <w:rPr>
      <w:rFonts w:asciiTheme="majorHAnsi" w:eastAsiaTheme="majorEastAsia" w:hAnsiTheme="majorHAnsi" w:cstheme="majorBidi"/>
      <w:color w:val="2F5496" w:themeColor="accent1" w:themeShade="BF"/>
      <w:sz w:val="32"/>
      <w:szCs w:val="32"/>
    </w:rPr>
  </w:style>
  <w:style w:type="character" w:styleId="Mention">
    <w:name w:val="Mention"/>
    <w:basedOn w:val="DefaultParagraphFont"/>
    <w:uiPriority w:val="99"/>
    <w:semiHidden/>
    <w:unhideWhenUsed/>
    <w:rsid w:val="00AF40CF"/>
    <w:rPr>
      <w:color w:val="2B579A"/>
      <w:shd w:val="clear" w:color="auto" w:fill="E6E6E6"/>
    </w:rPr>
  </w:style>
  <w:style w:type="character" w:styleId="CommentReference">
    <w:name w:val="annotation reference"/>
    <w:basedOn w:val="DefaultParagraphFont"/>
    <w:uiPriority w:val="99"/>
    <w:semiHidden/>
    <w:unhideWhenUsed/>
    <w:rsid w:val="00D369E7"/>
    <w:rPr>
      <w:sz w:val="16"/>
      <w:szCs w:val="16"/>
    </w:rPr>
  </w:style>
  <w:style w:type="paragraph" w:styleId="CommentText">
    <w:name w:val="annotation text"/>
    <w:basedOn w:val="Normal"/>
    <w:link w:val="CommentTextChar"/>
    <w:uiPriority w:val="99"/>
    <w:unhideWhenUsed/>
    <w:rsid w:val="00D369E7"/>
    <w:rPr>
      <w:sz w:val="20"/>
      <w:szCs w:val="20"/>
    </w:rPr>
  </w:style>
  <w:style w:type="character" w:customStyle="1" w:styleId="CommentTextChar">
    <w:name w:val="Comment Text Char"/>
    <w:basedOn w:val="DefaultParagraphFont"/>
    <w:link w:val="CommentText"/>
    <w:uiPriority w:val="99"/>
    <w:rsid w:val="00D369E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369E7"/>
    <w:rPr>
      <w:b/>
      <w:bCs/>
    </w:rPr>
  </w:style>
  <w:style w:type="character" w:customStyle="1" w:styleId="CommentSubjectChar">
    <w:name w:val="Comment Subject Char"/>
    <w:basedOn w:val="CommentTextChar"/>
    <w:link w:val="CommentSubject"/>
    <w:uiPriority w:val="99"/>
    <w:semiHidden/>
    <w:rsid w:val="00D369E7"/>
    <w:rPr>
      <w:rFonts w:ascii="Times New Roman" w:eastAsia="Times New Roman" w:hAnsi="Times New Roman" w:cs="Times New Roman"/>
      <w:b/>
      <w:bCs/>
      <w:sz w:val="20"/>
      <w:szCs w:val="20"/>
    </w:rPr>
  </w:style>
  <w:style w:type="character" w:styleId="LineNumber">
    <w:name w:val="line number"/>
    <w:basedOn w:val="DefaultParagraphFont"/>
    <w:uiPriority w:val="99"/>
    <w:semiHidden/>
    <w:unhideWhenUsed/>
    <w:rsid w:val="00977DA3"/>
  </w:style>
  <w:style w:type="paragraph" w:styleId="Revision">
    <w:name w:val="Revision"/>
    <w:hidden/>
    <w:uiPriority w:val="99"/>
    <w:semiHidden/>
    <w:rsid w:val="007502D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778">
      <w:bodyDiv w:val="1"/>
      <w:marLeft w:val="0"/>
      <w:marRight w:val="0"/>
      <w:marTop w:val="0"/>
      <w:marBottom w:val="0"/>
      <w:divBdr>
        <w:top w:val="none" w:sz="0" w:space="0" w:color="auto"/>
        <w:left w:val="none" w:sz="0" w:space="0" w:color="auto"/>
        <w:bottom w:val="none" w:sz="0" w:space="0" w:color="auto"/>
        <w:right w:val="none" w:sz="0" w:space="0" w:color="auto"/>
      </w:divBdr>
      <w:divsChild>
        <w:div w:id="1928611161">
          <w:marLeft w:val="480"/>
          <w:marRight w:val="0"/>
          <w:marTop w:val="0"/>
          <w:marBottom w:val="0"/>
          <w:divBdr>
            <w:top w:val="none" w:sz="0" w:space="0" w:color="auto"/>
            <w:left w:val="none" w:sz="0" w:space="0" w:color="auto"/>
            <w:bottom w:val="none" w:sz="0" w:space="0" w:color="auto"/>
            <w:right w:val="none" w:sz="0" w:space="0" w:color="auto"/>
          </w:divBdr>
          <w:divsChild>
            <w:div w:id="6210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5849">
      <w:bodyDiv w:val="1"/>
      <w:marLeft w:val="0"/>
      <w:marRight w:val="0"/>
      <w:marTop w:val="0"/>
      <w:marBottom w:val="0"/>
      <w:divBdr>
        <w:top w:val="none" w:sz="0" w:space="0" w:color="auto"/>
        <w:left w:val="none" w:sz="0" w:space="0" w:color="auto"/>
        <w:bottom w:val="none" w:sz="0" w:space="0" w:color="auto"/>
        <w:right w:val="none" w:sz="0" w:space="0" w:color="auto"/>
      </w:divBdr>
      <w:divsChild>
        <w:div w:id="1648509560">
          <w:marLeft w:val="480"/>
          <w:marRight w:val="0"/>
          <w:marTop w:val="0"/>
          <w:marBottom w:val="0"/>
          <w:divBdr>
            <w:top w:val="none" w:sz="0" w:space="0" w:color="auto"/>
            <w:left w:val="none" w:sz="0" w:space="0" w:color="auto"/>
            <w:bottom w:val="none" w:sz="0" w:space="0" w:color="auto"/>
            <w:right w:val="none" w:sz="0" w:space="0" w:color="auto"/>
          </w:divBdr>
          <w:divsChild>
            <w:div w:id="524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3447">
      <w:bodyDiv w:val="1"/>
      <w:marLeft w:val="0"/>
      <w:marRight w:val="0"/>
      <w:marTop w:val="0"/>
      <w:marBottom w:val="0"/>
      <w:divBdr>
        <w:top w:val="none" w:sz="0" w:space="0" w:color="auto"/>
        <w:left w:val="none" w:sz="0" w:space="0" w:color="auto"/>
        <w:bottom w:val="none" w:sz="0" w:space="0" w:color="auto"/>
        <w:right w:val="none" w:sz="0" w:space="0" w:color="auto"/>
      </w:divBdr>
      <w:divsChild>
        <w:div w:id="651569692">
          <w:marLeft w:val="0"/>
          <w:marRight w:val="0"/>
          <w:marTop w:val="0"/>
          <w:marBottom w:val="0"/>
          <w:divBdr>
            <w:top w:val="none" w:sz="0" w:space="0" w:color="auto"/>
            <w:left w:val="none" w:sz="0" w:space="0" w:color="auto"/>
            <w:bottom w:val="none" w:sz="0" w:space="0" w:color="auto"/>
            <w:right w:val="none" w:sz="0" w:space="0" w:color="auto"/>
          </w:divBdr>
          <w:divsChild>
            <w:div w:id="694305000">
              <w:marLeft w:val="0"/>
              <w:marRight w:val="0"/>
              <w:marTop w:val="0"/>
              <w:marBottom w:val="0"/>
              <w:divBdr>
                <w:top w:val="none" w:sz="0" w:space="0" w:color="auto"/>
                <w:left w:val="none" w:sz="0" w:space="0" w:color="auto"/>
                <w:bottom w:val="none" w:sz="0" w:space="0" w:color="auto"/>
                <w:right w:val="none" w:sz="0" w:space="0" w:color="auto"/>
              </w:divBdr>
            </w:div>
            <w:div w:id="560096847">
              <w:marLeft w:val="0"/>
              <w:marRight w:val="0"/>
              <w:marTop w:val="0"/>
              <w:marBottom w:val="0"/>
              <w:divBdr>
                <w:top w:val="none" w:sz="0" w:space="0" w:color="auto"/>
                <w:left w:val="none" w:sz="0" w:space="0" w:color="auto"/>
                <w:bottom w:val="none" w:sz="0" w:space="0" w:color="auto"/>
                <w:right w:val="none" w:sz="0" w:space="0" w:color="auto"/>
              </w:divBdr>
            </w:div>
            <w:div w:id="453403738">
              <w:marLeft w:val="0"/>
              <w:marRight w:val="0"/>
              <w:marTop w:val="0"/>
              <w:marBottom w:val="0"/>
              <w:divBdr>
                <w:top w:val="none" w:sz="0" w:space="0" w:color="auto"/>
                <w:left w:val="none" w:sz="0" w:space="0" w:color="auto"/>
                <w:bottom w:val="none" w:sz="0" w:space="0" w:color="auto"/>
                <w:right w:val="none" w:sz="0" w:space="0" w:color="auto"/>
              </w:divBdr>
            </w:div>
            <w:div w:id="1925603023">
              <w:marLeft w:val="0"/>
              <w:marRight w:val="0"/>
              <w:marTop w:val="0"/>
              <w:marBottom w:val="0"/>
              <w:divBdr>
                <w:top w:val="none" w:sz="0" w:space="0" w:color="auto"/>
                <w:left w:val="none" w:sz="0" w:space="0" w:color="auto"/>
                <w:bottom w:val="none" w:sz="0" w:space="0" w:color="auto"/>
                <w:right w:val="none" w:sz="0" w:space="0" w:color="auto"/>
              </w:divBdr>
            </w:div>
            <w:div w:id="157138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62096">
      <w:bodyDiv w:val="1"/>
      <w:marLeft w:val="0"/>
      <w:marRight w:val="0"/>
      <w:marTop w:val="0"/>
      <w:marBottom w:val="0"/>
      <w:divBdr>
        <w:top w:val="none" w:sz="0" w:space="0" w:color="auto"/>
        <w:left w:val="none" w:sz="0" w:space="0" w:color="auto"/>
        <w:bottom w:val="none" w:sz="0" w:space="0" w:color="auto"/>
        <w:right w:val="none" w:sz="0" w:space="0" w:color="auto"/>
      </w:divBdr>
      <w:divsChild>
        <w:div w:id="1046611976">
          <w:marLeft w:val="480"/>
          <w:marRight w:val="0"/>
          <w:marTop w:val="0"/>
          <w:marBottom w:val="0"/>
          <w:divBdr>
            <w:top w:val="none" w:sz="0" w:space="0" w:color="auto"/>
            <w:left w:val="none" w:sz="0" w:space="0" w:color="auto"/>
            <w:bottom w:val="none" w:sz="0" w:space="0" w:color="auto"/>
            <w:right w:val="none" w:sz="0" w:space="0" w:color="auto"/>
          </w:divBdr>
          <w:divsChild>
            <w:div w:id="15146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14590">
      <w:bodyDiv w:val="1"/>
      <w:marLeft w:val="0"/>
      <w:marRight w:val="0"/>
      <w:marTop w:val="0"/>
      <w:marBottom w:val="0"/>
      <w:divBdr>
        <w:top w:val="none" w:sz="0" w:space="0" w:color="auto"/>
        <w:left w:val="none" w:sz="0" w:space="0" w:color="auto"/>
        <w:bottom w:val="none" w:sz="0" w:space="0" w:color="auto"/>
        <w:right w:val="none" w:sz="0" w:space="0" w:color="auto"/>
      </w:divBdr>
      <w:divsChild>
        <w:div w:id="213280305">
          <w:marLeft w:val="480"/>
          <w:marRight w:val="0"/>
          <w:marTop w:val="0"/>
          <w:marBottom w:val="0"/>
          <w:divBdr>
            <w:top w:val="none" w:sz="0" w:space="0" w:color="auto"/>
            <w:left w:val="none" w:sz="0" w:space="0" w:color="auto"/>
            <w:bottom w:val="none" w:sz="0" w:space="0" w:color="auto"/>
            <w:right w:val="none" w:sz="0" w:space="0" w:color="auto"/>
          </w:divBdr>
          <w:divsChild>
            <w:div w:id="15713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440">
      <w:bodyDiv w:val="1"/>
      <w:marLeft w:val="0"/>
      <w:marRight w:val="0"/>
      <w:marTop w:val="0"/>
      <w:marBottom w:val="0"/>
      <w:divBdr>
        <w:top w:val="none" w:sz="0" w:space="0" w:color="auto"/>
        <w:left w:val="none" w:sz="0" w:space="0" w:color="auto"/>
        <w:bottom w:val="none" w:sz="0" w:space="0" w:color="auto"/>
        <w:right w:val="none" w:sz="0" w:space="0" w:color="auto"/>
      </w:divBdr>
      <w:divsChild>
        <w:div w:id="861549052">
          <w:marLeft w:val="480"/>
          <w:marRight w:val="0"/>
          <w:marTop w:val="0"/>
          <w:marBottom w:val="0"/>
          <w:divBdr>
            <w:top w:val="none" w:sz="0" w:space="0" w:color="auto"/>
            <w:left w:val="none" w:sz="0" w:space="0" w:color="auto"/>
            <w:bottom w:val="none" w:sz="0" w:space="0" w:color="auto"/>
            <w:right w:val="none" w:sz="0" w:space="0" w:color="auto"/>
          </w:divBdr>
          <w:divsChild>
            <w:div w:id="19920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5263">
      <w:bodyDiv w:val="1"/>
      <w:marLeft w:val="0"/>
      <w:marRight w:val="0"/>
      <w:marTop w:val="0"/>
      <w:marBottom w:val="0"/>
      <w:divBdr>
        <w:top w:val="none" w:sz="0" w:space="0" w:color="auto"/>
        <w:left w:val="none" w:sz="0" w:space="0" w:color="auto"/>
        <w:bottom w:val="none" w:sz="0" w:space="0" w:color="auto"/>
        <w:right w:val="none" w:sz="0" w:space="0" w:color="auto"/>
      </w:divBdr>
      <w:divsChild>
        <w:div w:id="1795634688">
          <w:marLeft w:val="480"/>
          <w:marRight w:val="0"/>
          <w:marTop w:val="0"/>
          <w:marBottom w:val="0"/>
          <w:divBdr>
            <w:top w:val="none" w:sz="0" w:space="0" w:color="auto"/>
            <w:left w:val="none" w:sz="0" w:space="0" w:color="auto"/>
            <w:bottom w:val="none" w:sz="0" w:space="0" w:color="auto"/>
            <w:right w:val="none" w:sz="0" w:space="0" w:color="auto"/>
          </w:divBdr>
          <w:divsChild>
            <w:div w:id="13095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898">
      <w:bodyDiv w:val="1"/>
      <w:marLeft w:val="0"/>
      <w:marRight w:val="0"/>
      <w:marTop w:val="0"/>
      <w:marBottom w:val="0"/>
      <w:divBdr>
        <w:top w:val="none" w:sz="0" w:space="0" w:color="auto"/>
        <w:left w:val="none" w:sz="0" w:space="0" w:color="auto"/>
        <w:bottom w:val="none" w:sz="0" w:space="0" w:color="auto"/>
        <w:right w:val="none" w:sz="0" w:space="0" w:color="auto"/>
      </w:divBdr>
    </w:div>
    <w:div w:id="700516350">
      <w:bodyDiv w:val="1"/>
      <w:marLeft w:val="0"/>
      <w:marRight w:val="0"/>
      <w:marTop w:val="0"/>
      <w:marBottom w:val="0"/>
      <w:divBdr>
        <w:top w:val="none" w:sz="0" w:space="0" w:color="auto"/>
        <w:left w:val="none" w:sz="0" w:space="0" w:color="auto"/>
        <w:bottom w:val="none" w:sz="0" w:space="0" w:color="auto"/>
        <w:right w:val="none" w:sz="0" w:space="0" w:color="auto"/>
      </w:divBdr>
      <w:divsChild>
        <w:div w:id="797145067">
          <w:marLeft w:val="480"/>
          <w:marRight w:val="0"/>
          <w:marTop w:val="0"/>
          <w:marBottom w:val="0"/>
          <w:divBdr>
            <w:top w:val="none" w:sz="0" w:space="0" w:color="auto"/>
            <w:left w:val="none" w:sz="0" w:space="0" w:color="auto"/>
            <w:bottom w:val="none" w:sz="0" w:space="0" w:color="auto"/>
            <w:right w:val="none" w:sz="0" w:space="0" w:color="auto"/>
          </w:divBdr>
          <w:divsChild>
            <w:div w:id="3311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7103">
      <w:bodyDiv w:val="1"/>
      <w:marLeft w:val="0"/>
      <w:marRight w:val="0"/>
      <w:marTop w:val="0"/>
      <w:marBottom w:val="0"/>
      <w:divBdr>
        <w:top w:val="none" w:sz="0" w:space="0" w:color="auto"/>
        <w:left w:val="none" w:sz="0" w:space="0" w:color="auto"/>
        <w:bottom w:val="none" w:sz="0" w:space="0" w:color="auto"/>
        <w:right w:val="none" w:sz="0" w:space="0" w:color="auto"/>
      </w:divBdr>
    </w:div>
    <w:div w:id="836305759">
      <w:bodyDiv w:val="1"/>
      <w:marLeft w:val="0"/>
      <w:marRight w:val="0"/>
      <w:marTop w:val="0"/>
      <w:marBottom w:val="0"/>
      <w:divBdr>
        <w:top w:val="none" w:sz="0" w:space="0" w:color="auto"/>
        <w:left w:val="none" w:sz="0" w:space="0" w:color="auto"/>
        <w:bottom w:val="none" w:sz="0" w:space="0" w:color="auto"/>
        <w:right w:val="none" w:sz="0" w:space="0" w:color="auto"/>
      </w:divBdr>
      <w:divsChild>
        <w:div w:id="1015376104">
          <w:marLeft w:val="480"/>
          <w:marRight w:val="0"/>
          <w:marTop w:val="0"/>
          <w:marBottom w:val="0"/>
          <w:divBdr>
            <w:top w:val="none" w:sz="0" w:space="0" w:color="auto"/>
            <w:left w:val="none" w:sz="0" w:space="0" w:color="auto"/>
            <w:bottom w:val="none" w:sz="0" w:space="0" w:color="auto"/>
            <w:right w:val="none" w:sz="0" w:space="0" w:color="auto"/>
          </w:divBdr>
          <w:divsChild>
            <w:div w:id="7387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2927">
      <w:bodyDiv w:val="1"/>
      <w:marLeft w:val="0"/>
      <w:marRight w:val="0"/>
      <w:marTop w:val="0"/>
      <w:marBottom w:val="0"/>
      <w:divBdr>
        <w:top w:val="none" w:sz="0" w:space="0" w:color="auto"/>
        <w:left w:val="none" w:sz="0" w:space="0" w:color="auto"/>
        <w:bottom w:val="none" w:sz="0" w:space="0" w:color="auto"/>
        <w:right w:val="none" w:sz="0" w:space="0" w:color="auto"/>
      </w:divBdr>
      <w:divsChild>
        <w:div w:id="428504671">
          <w:marLeft w:val="480"/>
          <w:marRight w:val="0"/>
          <w:marTop w:val="0"/>
          <w:marBottom w:val="0"/>
          <w:divBdr>
            <w:top w:val="none" w:sz="0" w:space="0" w:color="auto"/>
            <w:left w:val="none" w:sz="0" w:space="0" w:color="auto"/>
            <w:bottom w:val="none" w:sz="0" w:space="0" w:color="auto"/>
            <w:right w:val="none" w:sz="0" w:space="0" w:color="auto"/>
          </w:divBdr>
          <w:divsChild>
            <w:div w:id="37585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2492">
      <w:bodyDiv w:val="1"/>
      <w:marLeft w:val="0"/>
      <w:marRight w:val="0"/>
      <w:marTop w:val="0"/>
      <w:marBottom w:val="0"/>
      <w:divBdr>
        <w:top w:val="none" w:sz="0" w:space="0" w:color="auto"/>
        <w:left w:val="none" w:sz="0" w:space="0" w:color="auto"/>
        <w:bottom w:val="none" w:sz="0" w:space="0" w:color="auto"/>
        <w:right w:val="none" w:sz="0" w:space="0" w:color="auto"/>
      </w:divBdr>
    </w:div>
    <w:div w:id="1227112167">
      <w:bodyDiv w:val="1"/>
      <w:marLeft w:val="0"/>
      <w:marRight w:val="0"/>
      <w:marTop w:val="0"/>
      <w:marBottom w:val="0"/>
      <w:divBdr>
        <w:top w:val="none" w:sz="0" w:space="0" w:color="auto"/>
        <w:left w:val="none" w:sz="0" w:space="0" w:color="auto"/>
        <w:bottom w:val="none" w:sz="0" w:space="0" w:color="auto"/>
        <w:right w:val="none" w:sz="0" w:space="0" w:color="auto"/>
      </w:divBdr>
      <w:divsChild>
        <w:div w:id="980886866">
          <w:marLeft w:val="480"/>
          <w:marRight w:val="0"/>
          <w:marTop w:val="0"/>
          <w:marBottom w:val="0"/>
          <w:divBdr>
            <w:top w:val="none" w:sz="0" w:space="0" w:color="auto"/>
            <w:left w:val="none" w:sz="0" w:space="0" w:color="auto"/>
            <w:bottom w:val="none" w:sz="0" w:space="0" w:color="auto"/>
            <w:right w:val="none" w:sz="0" w:space="0" w:color="auto"/>
          </w:divBdr>
          <w:divsChild>
            <w:div w:id="118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74">
      <w:bodyDiv w:val="1"/>
      <w:marLeft w:val="0"/>
      <w:marRight w:val="0"/>
      <w:marTop w:val="0"/>
      <w:marBottom w:val="0"/>
      <w:divBdr>
        <w:top w:val="none" w:sz="0" w:space="0" w:color="auto"/>
        <w:left w:val="none" w:sz="0" w:space="0" w:color="auto"/>
        <w:bottom w:val="none" w:sz="0" w:space="0" w:color="auto"/>
        <w:right w:val="none" w:sz="0" w:space="0" w:color="auto"/>
      </w:divBdr>
      <w:divsChild>
        <w:div w:id="204752710">
          <w:marLeft w:val="480"/>
          <w:marRight w:val="0"/>
          <w:marTop w:val="0"/>
          <w:marBottom w:val="0"/>
          <w:divBdr>
            <w:top w:val="none" w:sz="0" w:space="0" w:color="auto"/>
            <w:left w:val="none" w:sz="0" w:space="0" w:color="auto"/>
            <w:bottom w:val="none" w:sz="0" w:space="0" w:color="auto"/>
            <w:right w:val="none" w:sz="0" w:space="0" w:color="auto"/>
          </w:divBdr>
          <w:divsChild>
            <w:div w:id="2592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4292">
      <w:bodyDiv w:val="1"/>
      <w:marLeft w:val="0"/>
      <w:marRight w:val="0"/>
      <w:marTop w:val="0"/>
      <w:marBottom w:val="0"/>
      <w:divBdr>
        <w:top w:val="none" w:sz="0" w:space="0" w:color="auto"/>
        <w:left w:val="none" w:sz="0" w:space="0" w:color="auto"/>
        <w:bottom w:val="none" w:sz="0" w:space="0" w:color="auto"/>
        <w:right w:val="none" w:sz="0" w:space="0" w:color="auto"/>
      </w:divBdr>
      <w:divsChild>
        <w:div w:id="1659653401">
          <w:marLeft w:val="480"/>
          <w:marRight w:val="0"/>
          <w:marTop w:val="0"/>
          <w:marBottom w:val="0"/>
          <w:divBdr>
            <w:top w:val="none" w:sz="0" w:space="0" w:color="auto"/>
            <w:left w:val="none" w:sz="0" w:space="0" w:color="auto"/>
            <w:bottom w:val="none" w:sz="0" w:space="0" w:color="auto"/>
            <w:right w:val="none" w:sz="0" w:space="0" w:color="auto"/>
          </w:divBdr>
          <w:divsChild>
            <w:div w:id="16026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439">
      <w:bodyDiv w:val="1"/>
      <w:marLeft w:val="0"/>
      <w:marRight w:val="0"/>
      <w:marTop w:val="0"/>
      <w:marBottom w:val="0"/>
      <w:divBdr>
        <w:top w:val="none" w:sz="0" w:space="0" w:color="auto"/>
        <w:left w:val="none" w:sz="0" w:space="0" w:color="auto"/>
        <w:bottom w:val="none" w:sz="0" w:space="0" w:color="auto"/>
        <w:right w:val="none" w:sz="0" w:space="0" w:color="auto"/>
      </w:divBdr>
      <w:divsChild>
        <w:div w:id="1622226416">
          <w:marLeft w:val="480"/>
          <w:marRight w:val="0"/>
          <w:marTop w:val="0"/>
          <w:marBottom w:val="0"/>
          <w:divBdr>
            <w:top w:val="none" w:sz="0" w:space="0" w:color="auto"/>
            <w:left w:val="none" w:sz="0" w:space="0" w:color="auto"/>
            <w:bottom w:val="none" w:sz="0" w:space="0" w:color="auto"/>
            <w:right w:val="none" w:sz="0" w:space="0" w:color="auto"/>
          </w:divBdr>
          <w:divsChild>
            <w:div w:id="49179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14211">
      <w:bodyDiv w:val="1"/>
      <w:marLeft w:val="0"/>
      <w:marRight w:val="0"/>
      <w:marTop w:val="0"/>
      <w:marBottom w:val="0"/>
      <w:divBdr>
        <w:top w:val="none" w:sz="0" w:space="0" w:color="auto"/>
        <w:left w:val="none" w:sz="0" w:space="0" w:color="auto"/>
        <w:bottom w:val="none" w:sz="0" w:space="0" w:color="auto"/>
        <w:right w:val="none" w:sz="0" w:space="0" w:color="auto"/>
      </w:divBdr>
      <w:divsChild>
        <w:div w:id="66461407">
          <w:marLeft w:val="480"/>
          <w:marRight w:val="0"/>
          <w:marTop w:val="0"/>
          <w:marBottom w:val="0"/>
          <w:divBdr>
            <w:top w:val="none" w:sz="0" w:space="0" w:color="auto"/>
            <w:left w:val="none" w:sz="0" w:space="0" w:color="auto"/>
            <w:bottom w:val="none" w:sz="0" w:space="0" w:color="auto"/>
            <w:right w:val="none" w:sz="0" w:space="0" w:color="auto"/>
          </w:divBdr>
          <w:divsChild>
            <w:div w:id="6430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760">
      <w:bodyDiv w:val="1"/>
      <w:marLeft w:val="0"/>
      <w:marRight w:val="0"/>
      <w:marTop w:val="0"/>
      <w:marBottom w:val="0"/>
      <w:divBdr>
        <w:top w:val="none" w:sz="0" w:space="0" w:color="auto"/>
        <w:left w:val="none" w:sz="0" w:space="0" w:color="auto"/>
        <w:bottom w:val="none" w:sz="0" w:space="0" w:color="auto"/>
        <w:right w:val="none" w:sz="0" w:space="0" w:color="auto"/>
      </w:divBdr>
      <w:divsChild>
        <w:div w:id="2067798684">
          <w:marLeft w:val="480"/>
          <w:marRight w:val="0"/>
          <w:marTop w:val="0"/>
          <w:marBottom w:val="0"/>
          <w:divBdr>
            <w:top w:val="none" w:sz="0" w:space="0" w:color="auto"/>
            <w:left w:val="none" w:sz="0" w:space="0" w:color="auto"/>
            <w:bottom w:val="none" w:sz="0" w:space="0" w:color="auto"/>
            <w:right w:val="none" w:sz="0" w:space="0" w:color="auto"/>
          </w:divBdr>
          <w:divsChild>
            <w:div w:id="15257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0784">
      <w:bodyDiv w:val="1"/>
      <w:marLeft w:val="0"/>
      <w:marRight w:val="0"/>
      <w:marTop w:val="0"/>
      <w:marBottom w:val="0"/>
      <w:divBdr>
        <w:top w:val="none" w:sz="0" w:space="0" w:color="auto"/>
        <w:left w:val="none" w:sz="0" w:space="0" w:color="auto"/>
        <w:bottom w:val="none" w:sz="0" w:space="0" w:color="auto"/>
        <w:right w:val="none" w:sz="0" w:space="0" w:color="auto"/>
      </w:divBdr>
    </w:div>
    <w:div w:id="1909418806">
      <w:bodyDiv w:val="1"/>
      <w:marLeft w:val="0"/>
      <w:marRight w:val="0"/>
      <w:marTop w:val="0"/>
      <w:marBottom w:val="0"/>
      <w:divBdr>
        <w:top w:val="none" w:sz="0" w:space="0" w:color="auto"/>
        <w:left w:val="none" w:sz="0" w:space="0" w:color="auto"/>
        <w:bottom w:val="none" w:sz="0" w:space="0" w:color="auto"/>
        <w:right w:val="none" w:sz="0" w:space="0" w:color="auto"/>
      </w:divBdr>
    </w:div>
    <w:div w:id="1993286844">
      <w:bodyDiv w:val="1"/>
      <w:marLeft w:val="0"/>
      <w:marRight w:val="0"/>
      <w:marTop w:val="0"/>
      <w:marBottom w:val="0"/>
      <w:divBdr>
        <w:top w:val="none" w:sz="0" w:space="0" w:color="auto"/>
        <w:left w:val="none" w:sz="0" w:space="0" w:color="auto"/>
        <w:bottom w:val="none" w:sz="0" w:space="0" w:color="auto"/>
        <w:right w:val="none" w:sz="0" w:space="0" w:color="auto"/>
      </w:divBdr>
      <w:divsChild>
        <w:div w:id="1119255217">
          <w:marLeft w:val="480"/>
          <w:marRight w:val="0"/>
          <w:marTop w:val="0"/>
          <w:marBottom w:val="0"/>
          <w:divBdr>
            <w:top w:val="none" w:sz="0" w:space="0" w:color="auto"/>
            <w:left w:val="none" w:sz="0" w:space="0" w:color="auto"/>
            <w:bottom w:val="none" w:sz="0" w:space="0" w:color="auto"/>
            <w:right w:val="none" w:sz="0" w:space="0" w:color="auto"/>
          </w:divBdr>
          <w:divsChild>
            <w:div w:id="2172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805">
      <w:bodyDiv w:val="1"/>
      <w:marLeft w:val="0"/>
      <w:marRight w:val="0"/>
      <w:marTop w:val="0"/>
      <w:marBottom w:val="0"/>
      <w:divBdr>
        <w:top w:val="none" w:sz="0" w:space="0" w:color="auto"/>
        <w:left w:val="none" w:sz="0" w:space="0" w:color="auto"/>
        <w:bottom w:val="none" w:sz="0" w:space="0" w:color="auto"/>
        <w:right w:val="none" w:sz="0" w:space="0" w:color="auto"/>
      </w:divBdr>
      <w:divsChild>
        <w:div w:id="1814568004">
          <w:marLeft w:val="480"/>
          <w:marRight w:val="0"/>
          <w:marTop w:val="0"/>
          <w:marBottom w:val="0"/>
          <w:divBdr>
            <w:top w:val="none" w:sz="0" w:space="0" w:color="auto"/>
            <w:left w:val="none" w:sz="0" w:space="0" w:color="auto"/>
            <w:bottom w:val="none" w:sz="0" w:space="0" w:color="auto"/>
            <w:right w:val="none" w:sz="0" w:space="0" w:color="auto"/>
          </w:divBdr>
          <w:divsChild>
            <w:div w:id="2008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31482">
      <w:bodyDiv w:val="1"/>
      <w:marLeft w:val="0"/>
      <w:marRight w:val="0"/>
      <w:marTop w:val="0"/>
      <w:marBottom w:val="0"/>
      <w:divBdr>
        <w:top w:val="none" w:sz="0" w:space="0" w:color="auto"/>
        <w:left w:val="none" w:sz="0" w:space="0" w:color="auto"/>
        <w:bottom w:val="none" w:sz="0" w:space="0" w:color="auto"/>
        <w:right w:val="none" w:sz="0" w:space="0" w:color="auto"/>
      </w:divBdr>
    </w:div>
    <w:div w:id="213355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doi.org/10.1007/s00265-022-03224-3"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hyperlink" Target="https://doi.org/10.1007/s00265-022-03218-1"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3B687-2D5D-7248-BA03-857CDB64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19</Pages>
  <Words>8226</Words>
  <Characters>46891</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McDonald</dc:creator>
  <cp:keywords/>
  <dc:description/>
  <cp:lastModifiedBy>Taylor, Liam</cp:lastModifiedBy>
  <cp:revision>1724</cp:revision>
  <cp:lastPrinted>2020-12-09T16:31:00Z</cp:lastPrinted>
  <dcterms:created xsi:type="dcterms:W3CDTF">2023-03-23T14:37:00Z</dcterms:created>
  <dcterms:modified xsi:type="dcterms:W3CDTF">2023-03-29T18:14:00Z</dcterms:modified>
</cp:coreProperties>
</file>